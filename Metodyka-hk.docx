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2A600F" w14:textId="77777777" w:rsidR="004753A3" w:rsidRPr="004753A3" w:rsidRDefault="00FB7828" w:rsidP="00FB7828">
      <w:pPr>
        <w:pStyle w:val="Nagwek1"/>
        <w:rPr>
          <w:sz w:val="24"/>
          <w:szCs w:val="24"/>
        </w:rPr>
      </w:pPr>
      <w:bookmarkStart w:id="0" w:name="_Toc512353600"/>
      <w:r>
        <w:t>Metodyka</w:t>
      </w:r>
      <w:bookmarkEnd w:id="0"/>
    </w:p>
    <w:p w14:paraId="7AB3F28B" w14:textId="77777777" w:rsidR="00FB7828" w:rsidRDefault="00FB7828" w:rsidP="00FB782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Przez pół roku hodowano gatunki </w:t>
      </w:r>
      <w:proofErr w:type="spellStart"/>
      <w:r>
        <w:rPr>
          <w:rFonts w:cstheme="minorHAnsi"/>
          <w:i/>
          <w:sz w:val="24"/>
          <w:szCs w:val="24"/>
        </w:rPr>
        <w:t>Hipsibius</w:t>
      </w:r>
      <w:proofErr w:type="spellEnd"/>
      <w:r>
        <w:rPr>
          <w:rFonts w:cstheme="minorHAnsi"/>
          <w:i/>
          <w:sz w:val="24"/>
          <w:szCs w:val="24"/>
        </w:rPr>
        <w:t xml:space="preserve"> </w:t>
      </w:r>
      <w:proofErr w:type="spellStart"/>
      <w:r>
        <w:rPr>
          <w:rFonts w:cstheme="minorHAnsi"/>
          <w:i/>
          <w:sz w:val="24"/>
          <w:szCs w:val="24"/>
        </w:rPr>
        <w:t>dujardini</w:t>
      </w:r>
      <w:proofErr w:type="spellEnd"/>
      <w:r>
        <w:rPr>
          <w:rFonts w:cstheme="minorHAnsi"/>
          <w:i/>
          <w:sz w:val="24"/>
          <w:szCs w:val="24"/>
        </w:rPr>
        <w:t xml:space="preserve"> </w:t>
      </w:r>
      <w:r w:rsidRPr="00C46EDA">
        <w:rPr>
          <w:rFonts w:cstheme="minorHAnsi"/>
          <w:sz w:val="24"/>
          <w:szCs w:val="24"/>
        </w:rPr>
        <w:t>i</w:t>
      </w:r>
      <w:r>
        <w:rPr>
          <w:rFonts w:cstheme="minorHAnsi"/>
          <w:i/>
          <w:sz w:val="24"/>
          <w:szCs w:val="24"/>
        </w:rPr>
        <w:t xml:space="preserve"> </w:t>
      </w:r>
      <w:proofErr w:type="spellStart"/>
      <w:r>
        <w:rPr>
          <w:rFonts w:cstheme="minorHAnsi"/>
          <w:i/>
          <w:sz w:val="24"/>
          <w:szCs w:val="24"/>
        </w:rPr>
        <w:t>Milnesium</w:t>
      </w:r>
      <w:proofErr w:type="spellEnd"/>
      <w:r>
        <w:rPr>
          <w:rFonts w:cstheme="minorHAnsi"/>
          <w:i/>
          <w:sz w:val="24"/>
          <w:szCs w:val="24"/>
        </w:rPr>
        <w:t xml:space="preserve"> tardigradum.</w:t>
      </w:r>
      <w:r>
        <w:rPr>
          <w:rFonts w:cstheme="minorHAnsi"/>
          <w:sz w:val="24"/>
          <w:szCs w:val="24"/>
        </w:rPr>
        <w:t xml:space="preserve"> Hodowle prowadzi się na porysowanych szalkach, dzięki której niesporczaki mogą się przyczepić do podłoża. Zaobserwowano, że hodowle najlepiej się utrzymują w wodzie Żywiec Zdrój, dlatego z niej korzystano. </w:t>
      </w:r>
      <w:r>
        <w:rPr>
          <w:rFonts w:cstheme="minorHAnsi"/>
          <w:i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Gatunek </w:t>
      </w:r>
      <w:r>
        <w:rPr>
          <w:rFonts w:cstheme="minorHAnsi"/>
          <w:i/>
          <w:sz w:val="24"/>
          <w:szCs w:val="24"/>
        </w:rPr>
        <w:t xml:space="preserve">H. </w:t>
      </w:r>
      <w:proofErr w:type="spellStart"/>
      <w:r>
        <w:rPr>
          <w:rFonts w:cstheme="minorHAnsi"/>
          <w:i/>
          <w:sz w:val="24"/>
          <w:szCs w:val="24"/>
        </w:rPr>
        <w:t>dujardini</w:t>
      </w:r>
      <w:proofErr w:type="spellEnd"/>
      <w:r>
        <w:rPr>
          <w:rFonts w:cstheme="minorHAnsi"/>
          <w:i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jest roślinożerny, dlatego też jako pożywienie stosowało się glony z rodziny </w:t>
      </w:r>
      <w:proofErr w:type="spellStart"/>
      <w:r>
        <w:rPr>
          <w:rFonts w:cstheme="minorHAnsi"/>
          <w:i/>
          <w:sz w:val="24"/>
          <w:szCs w:val="24"/>
        </w:rPr>
        <w:t>Scenedesmus</w:t>
      </w:r>
      <w:proofErr w:type="spellEnd"/>
      <w:r>
        <w:rPr>
          <w:rFonts w:cstheme="minorHAnsi"/>
          <w:i/>
          <w:sz w:val="24"/>
          <w:szCs w:val="24"/>
        </w:rPr>
        <w:t xml:space="preserve">. M. tardigradum </w:t>
      </w:r>
      <w:r>
        <w:rPr>
          <w:rFonts w:cstheme="minorHAnsi"/>
          <w:sz w:val="24"/>
          <w:szCs w:val="24"/>
        </w:rPr>
        <w:t xml:space="preserve">natomiast </w:t>
      </w:r>
      <w:commentRangeStart w:id="1"/>
      <w:r>
        <w:rPr>
          <w:rFonts w:cstheme="minorHAnsi"/>
          <w:sz w:val="24"/>
          <w:szCs w:val="24"/>
        </w:rPr>
        <w:t xml:space="preserve">żywią się nicieniami </w:t>
      </w:r>
      <w:r>
        <w:rPr>
          <w:rFonts w:cstheme="minorHAnsi"/>
          <w:i/>
          <w:sz w:val="24"/>
          <w:szCs w:val="24"/>
        </w:rPr>
        <w:t xml:space="preserve">C. </w:t>
      </w:r>
      <w:proofErr w:type="spellStart"/>
      <w:r>
        <w:rPr>
          <w:rFonts w:cstheme="minorHAnsi"/>
          <w:i/>
          <w:sz w:val="24"/>
          <w:szCs w:val="24"/>
        </w:rPr>
        <w:t>elegans</w:t>
      </w:r>
      <w:proofErr w:type="spellEnd"/>
      <w:r>
        <w:rPr>
          <w:rFonts w:cstheme="minorHAnsi"/>
          <w:i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z hodowli prowadzonej przez doktora Roberta Sobkowiaka </w:t>
      </w:r>
      <w:commentRangeEnd w:id="1"/>
      <w:r w:rsidR="001A6BD7">
        <w:rPr>
          <w:rStyle w:val="Odwoaniedokomentarza"/>
        </w:rPr>
        <w:commentReference w:id="1"/>
      </w:r>
      <w:r>
        <w:rPr>
          <w:rFonts w:cstheme="minorHAnsi"/>
          <w:sz w:val="24"/>
          <w:szCs w:val="24"/>
        </w:rPr>
        <w:t>z Zakładu Biologii Komórki w Instytutu Biologii Eksperymentalnej Wydziału Biologii UAM</w:t>
      </w:r>
      <w:r>
        <w:rPr>
          <w:rFonts w:cstheme="minorHAnsi"/>
          <w:i/>
          <w:sz w:val="24"/>
          <w:szCs w:val="24"/>
        </w:rPr>
        <w:t xml:space="preserve">. </w:t>
      </w:r>
      <w:r>
        <w:rPr>
          <w:rFonts w:cstheme="minorHAnsi"/>
          <w:sz w:val="24"/>
          <w:szCs w:val="24"/>
        </w:rPr>
        <w:t xml:space="preserve">W czasie prowadzenia hodowli </w:t>
      </w:r>
      <w:commentRangeStart w:id="2"/>
      <w:r>
        <w:rPr>
          <w:rFonts w:cstheme="minorHAnsi"/>
          <w:sz w:val="24"/>
          <w:szCs w:val="24"/>
        </w:rPr>
        <w:t>kilkukrotnie wprowadzano w stan baryłki i z powrotem w stan aktywny osobniki obu tych gatunków</w:t>
      </w:r>
      <w:commentRangeEnd w:id="2"/>
      <w:r w:rsidR="001A6BD7">
        <w:rPr>
          <w:rStyle w:val="Odwoaniedokomentarza"/>
        </w:rPr>
        <w:commentReference w:id="2"/>
      </w:r>
      <w:r>
        <w:rPr>
          <w:rFonts w:cstheme="minorHAnsi"/>
          <w:sz w:val="24"/>
          <w:szCs w:val="24"/>
        </w:rPr>
        <w:t xml:space="preserve">, by zapoznać się ze specyfiką tego procesu i dowiedzieć się, jakie warunki są potrzebne do osiągnięcia największej efektywności. Przeprowadzanie anhydrobiozy polega na wysuszeniu, stąd nazwa tego procesu. Umieszcza się niesporczaki w warunkach powolnie wysychającego środowiska, w cieplarce o warunkach TU PODAĆ WARUNKI. </w:t>
      </w:r>
      <w:commentRangeStart w:id="3"/>
      <w:r>
        <w:rPr>
          <w:rFonts w:cstheme="minorHAnsi"/>
          <w:sz w:val="24"/>
          <w:szCs w:val="24"/>
        </w:rPr>
        <w:t xml:space="preserve">Dla </w:t>
      </w:r>
      <w:r>
        <w:rPr>
          <w:rFonts w:cstheme="minorHAnsi"/>
          <w:i/>
          <w:sz w:val="24"/>
          <w:szCs w:val="24"/>
        </w:rPr>
        <w:t xml:space="preserve">H. </w:t>
      </w:r>
      <w:proofErr w:type="spellStart"/>
      <w:r>
        <w:rPr>
          <w:rFonts w:cstheme="minorHAnsi"/>
          <w:i/>
          <w:sz w:val="24"/>
          <w:szCs w:val="24"/>
        </w:rPr>
        <w:t>dujardini</w:t>
      </w:r>
      <w:proofErr w:type="spellEnd"/>
      <w:r>
        <w:rPr>
          <w:rFonts w:cstheme="minorHAnsi"/>
          <w:sz w:val="24"/>
          <w:szCs w:val="24"/>
        </w:rPr>
        <w:t xml:space="preserve"> (niesporczaki przechodzą w stan baryłki i można je wybudzić) przeprowadza się </w:t>
      </w:r>
      <w:proofErr w:type="spellStart"/>
      <w:r>
        <w:rPr>
          <w:rFonts w:cstheme="minorHAnsi"/>
          <w:sz w:val="24"/>
          <w:szCs w:val="24"/>
        </w:rPr>
        <w:t>anhydrobiozę</w:t>
      </w:r>
      <w:proofErr w:type="spellEnd"/>
      <w:r>
        <w:rPr>
          <w:rFonts w:cstheme="minorHAnsi"/>
          <w:sz w:val="24"/>
          <w:szCs w:val="24"/>
        </w:rPr>
        <w:t xml:space="preserve"> wykorzystując szalki z bibułą, gdyż dzięki niej wysychanie próby zachodzi najwolniej. Niemniej jednak gatunek ten nie znosi dobrze zmiany warunków, przez co jest małe prawdopodobieństwo wybudzenia jakiegokolwiek osobnika</w:t>
      </w:r>
      <w:commentRangeEnd w:id="3"/>
      <w:r w:rsidR="001A6BD7">
        <w:rPr>
          <w:rStyle w:val="Odwoaniedokomentarza"/>
        </w:rPr>
        <w:commentReference w:id="3"/>
      </w:r>
      <w:r>
        <w:rPr>
          <w:rFonts w:cstheme="minorHAnsi"/>
          <w:sz w:val="24"/>
          <w:szCs w:val="24"/>
        </w:rPr>
        <w:t xml:space="preserve">. Nie opracowano dotychczas optymalnego schematu postępowania dla tego gatunku, dlatego też na nim nie były prowadzone następne eksperymenty. Dla gatunku </w:t>
      </w:r>
      <w:r>
        <w:rPr>
          <w:rFonts w:cstheme="minorHAnsi"/>
          <w:i/>
          <w:sz w:val="24"/>
          <w:szCs w:val="24"/>
        </w:rPr>
        <w:t xml:space="preserve">M. tardigradum </w:t>
      </w:r>
      <w:r>
        <w:rPr>
          <w:rFonts w:cstheme="minorHAnsi"/>
          <w:sz w:val="24"/>
          <w:szCs w:val="24"/>
        </w:rPr>
        <w:t xml:space="preserve">można wykorzystać porysowane szalki z kroplą o objętości 400 µl lub 600 µl, w której te osobniki się znajdują. </w:t>
      </w:r>
      <w:commentRangeStart w:id="4"/>
      <w:r>
        <w:rPr>
          <w:rFonts w:cstheme="minorHAnsi"/>
          <w:sz w:val="24"/>
          <w:szCs w:val="24"/>
        </w:rPr>
        <w:t xml:space="preserve">Przeżywalność jest znacznie wyższa niż u </w:t>
      </w:r>
      <w:r>
        <w:rPr>
          <w:rFonts w:cstheme="minorHAnsi"/>
          <w:i/>
          <w:sz w:val="24"/>
          <w:szCs w:val="24"/>
        </w:rPr>
        <w:t xml:space="preserve">H. </w:t>
      </w:r>
      <w:proofErr w:type="spellStart"/>
      <w:r>
        <w:rPr>
          <w:rFonts w:cstheme="minorHAnsi"/>
          <w:i/>
          <w:sz w:val="24"/>
          <w:szCs w:val="24"/>
        </w:rPr>
        <w:t>dujardini</w:t>
      </w:r>
      <w:proofErr w:type="spellEnd"/>
      <w:r>
        <w:rPr>
          <w:rFonts w:cstheme="minorHAnsi"/>
          <w:i/>
          <w:sz w:val="24"/>
          <w:szCs w:val="24"/>
        </w:rPr>
        <w:t>.</w:t>
      </w:r>
      <w:commentRangeEnd w:id="4"/>
      <w:r w:rsidR="001A6BD7">
        <w:rPr>
          <w:rStyle w:val="Odwoaniedokomentarza"/>
        </w:rPr>
        <w:commentReference w:id="4"/>
      </w:r>
    </w:p>
    <w:p w14:paraId="646CA931" w14:textId="77777777" w:rsidR="00FB7828" w:rsidRDefault="00FB7828" w:rsidP="00FB7828">
      <w:pPr>
        <w:rPr>
          <w:rFonts w:cstheme="minorHAnsi"/>
          <w:sz w:val="24"/>
          <w:szCs w:val="24"/>
        </w:rPr>
      </w:pPr>
    </w:p>
    <w:p w14:paraId="37A3AFD1" w14:textId="77777777" w:rsidR="00FB7828" w:rsidRDefault="00FB7828" w:rsidP="00FB782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1D9CB7CD" w14:textId="77777777" w:rsidR="00FB7828" w:rsidRDefault="00FB7828" w:rsidP="00FB7828">
      <w:pPr>
        <w:pStyle w:val="Nagwek1"/>
      </w:pPr>
      <w:bookmarkStart w:id="5" w:name="_Toc512353601"/>
      <w:r w:rsidRPr="00BB49DA">
        <w:lastRenderedPageBreak/>
        <w:t>Wyniki</w:t>
      </w:r>
      <w:bookmarkEnd w:id="5"/>
    </w:p>
    <w:p w14:paraId="2043E2E8" w14:textId="77777777" w:rsidR="00FB7828" w:rsidRDefault="00FB7828" w:rsidP="00FB7828">
      <w:pPr>
        <w:pStyle w:val="Nagwek2"/>
      </w:pPr>
      <w:commentRangeStart w:id="6"/>
      <w:r>
        <w:t>Eksperyment nr 1</w:t>
      </w:r>
    </w:p>
    <w:p w14:paraId="676490EE" w14:textId="77777777" w:rsidR="00FB7828" w:rsidRDefault="00FB7828" w:rsidP="00FB782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Część populacji hodowli </w:t>
      </w:r>
      <w:r>
        <w:rPr>
          <w:rFonts w:cstheme="minorHAnsi"/>
          <w:i/>
          <w:sz w:val="24"/>
          <w:szCs w:val="24"/>
        </w:rPr>
        <w:t xml:space="preserve">M. tardigradum </w:t>
      </w:r>
      <w:r>
        <w:rPr>
          <w:rFonts w:cstheme="minorHAnsi"/>
          <w:sz w:val="24"/>
          <w:szCs w:val="24"/>
        </w:rPr>
        <w:t>wykorzystano do przeprowadzenia anhydrobiozy z użyciem inhibitora oksydazy alternatywnej BHAM. Wykorzystano 80 osobników,</w:t>
      </w:r>
      <w:r>
        <w:rPr>
          <w:rFonts w:cstheme="minorHAnsi"/>
          <w:i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które po 10 sztuk umieszczano na porysowanych szalkach</w:t>
      </w:r>
      <w:r>
        <w:rPr>
          <w:rFonts w:cstheme="minorHAnsi"/>
          <w:i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w kropli o objętości 400 µl wody i 1.2 µl odpowiedniego odczynnika. 4 próby przeprowadzono z działaniem pośrednim i 4 z działaniem bezpośrednim odczynnika. </w:t>
      </w:r>
      <w:commentRangeStart w:id="7"/>
      <w:r>
        <w:rPr>
          <w:rFonts w:cstheme="minorHAnsi"/>
          <w:sz w:val="24"/>
          <w:szCs w:val="24"/>
        </w:rPr>
        <w:t>Próby zawierały kolejno</w:t>
      </w:r>
      <w:commentRangeEnd w:id="7"/>
      <w:r w:rsidR="00BA4D89">
        <w:rPr>
          <w:rStyle w:val="Odwoaniedokomentarza"/>
        </w:rPr>
        <w:commentReference w:id="7"/>
      </w:r>
      <w:r>
        <w:rPr>
          <w:rFonts w:cstheme="minorHAnsi"/>
          <w:sz w:val="24"/>
          <w:szCs w:val="24"/>
        </w:rPr>
        <w:t xml:space="preserve">: </w:t>
      </w:r>
    </w:p>
    <w:p w14:paraId="1818F293" w14:textId="77777777" w:rsidR="00FB7828" w:rsidRDefault="00FB7828" w:rsidP="00FB7828">
      <w:pPr>
        <w:pStyle w:val="Akapitzlist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400 </w:t>
      </w:r>
      <w:r w:rsidRPr="00BA7133">
        <w:rPr>
          <w:rFonts w:cstheme="minorHAnsi"/>
          <w:sz w:val="24"/>
          <w:szCs w:val="24"/>
        </w:rPr>
        <w:t>µl</w:t>
      </w:r>
      <w:r>
        <w:rPr>
          <w:rFonts w:cstheme="minorHAnsi"/>
          <w:sz w:val="24"/>
          <w:szCs w:val="24"/>
        </w:rPr>
        <w:t xml:space="preserve"> wody</w:t>
      </w:r>
      <w:r w:rsidRPr="00BA7133">
        <w:rPr>
          <w:rFonts w:cstheme="minorHAnsi"/>
          <w:sz w:val="24"/>
          <w:szCs w:val="24"/>
        </w:rPr>
        <w:t xml:space="preserve"> (próba kontrolna)</w:t>
      </w:r>
      <w:r>
        <w:rPr>
          <w:rFonts w:cstheme="minorHAnsi"/>
          <w:sz w:val="24"/>
          <w:szCs w:val="24"/>
        </w:rPr>
        <w:t>, dalej nazywaną próbą 0;</w:t>
      </w:r>
      <w:r w:rsidRPr="00BA7133">
        <w:rPr>
          <w:rFonts w:cstheme="minorHAnsi"/>
          <w:sz w:val="24"/>
          <w:szCs w:val="24"/>
        </w:rPr>
        <w:t xml:space="preserve"> </w:t>
      </w:r>
    </w:p>
    <w:p w14:paraId="101EAB66" w14:textId="77777777" w:rsidR="00FB7828" w:rsidRDefault="00FB7828" w:rsidP="00FB7828">
      <w:pPr>
        <w:pStyle w:val="Akapitzlist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400 </w:t>
      </w:r>
      <w:r w:rsidRPr="00BA7133">
        <w:rPr>
          <w:rFonts w:cstheme="minorHAnsi"/>
          <w:sz w:val="24"/>
          <w:szCs w:val="24"/>
        </w:rPr>
        <w:t>µl</w:t>
      </w:r>
      <w:r>
        <w:rPr>
          <w:rFonts w:cstheme="minorHAnsi"/>
          <w:sz w:val="24"/>
          <w:szCs w:val="24"/>
        </w:rPr>
        <w:t xml:space="preserve"> wody</w:t>
      </w:r>
      <w:r w:rsidRPr="00BA7133">
        <w:rPr>
          <w:rFonts w:cstheme="minorHAnsi"/>
          <w:sz w:val="24"/>
          <w:szCs w:val="24"/>
        </w:rPr>
        <w:t xml:space="preserve"> i 1.2 µl rozpuszczalnika </w:t>
      </w:r>
      <w:r>
        <w:rPr>
          <w:rFonts w:cstheme="minorHAnsi"/>
          <w:sz w:val="24"/>
          <w:szCs w:val="24"/>
        </w:rPr>
        <w:t>(</w:t>
      </w:r>
      <w:proofErr w:type="spellStart"/>
      <w:r>
        <w:rPr>
          <w:rFonts w:cstheme="minorHAnsi"/>
          <w:sz w:val="24"/>
          <w:szCs w:val="24"/>
        </w:rPr>
        <w:t>Me</w:t>
      </w:r>
      <w:r w:rsidRPr="00BA7133">
        <w:rPr>
          <w:rFonts w:cstheme="minorHAnsi"/>
          <w:sz w:val="24"/>
          <w:szCs w:val="24"/>
        </w:rPr>
        <w:t>tOH</w:t>
      </w:r>
      <w:proofErr w:type="spellEnd"/>
      <w:r w:rsidRPr="00BA7133">
        <w:rPr>
          <w:rFonts w:cstheme="minorHAnsi"/>
          <w:sz w:val="24"/>
          <w:szCs w:val="24"/>
        </w:rPr>
        <w:t>, kontrola rozpuszczalnika)</w:t>
      </w:r>
      <w:r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sz w:val="24"/>
          <w:szCs w:val="24"/>
        </w:rPr>
        <w:br/>
        <w:t>nazywaną próbą 1;</w:t>
      </w:r>
    </w:p>
    <w:p w14:paraId="03A2322A" w14:textId="77777777" w:rsidR="00FB7828" w:rsidRDefault="00FB7828" w:rsidP="00FB7828">
      <w:pPr>
        <w:pStyle w:val="Akapitzlist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400 </w:t>
      </w:r>
      <w:r w:rsidRPr="00BA7133">
        <w:rPr>
          <w:rFonts w:cstheme="minorHAnsi"/>
          <w:sz w:val="24"/>
          <w:szCs w:val="24"/>
        </w:rPr>
        <w:t>µl</w:t>
      </w:r>
      <w:r>
        <w:rPr>
          <w:rFonts w:cstheme="minorHAnsi"/>
          <w:sz w:val="24"/>
          <w:szCs w:val="24"/>
        </w:rPr>
        <w:t xml:space="preserve"> wody</w:t>
      </w:r>
      <w:r w:rsidRPr="00BA7133">
        <w:rPr>
          <w:rFonts w:cstheme="minorHAnsi"/>
          <w:sz w:val="24"/>
          <w:szCs w:val="24"/>
        </w:rPr>
        <w:t xml:space="preserve"> i 1.2µl roztworu inhibitora AOX o stężeniu 1 </w:t>
      </w:r>
      <w:proofErr w:type="spellStart"/>
      <w:r w:rsidRPr="00BA7133">
        <w:rPr>
          <w:rFonts w:cstheme="minorHAnsi"/>
          <w:sz w:val="24"/>
          <w:szCs w:val="24"/>
        </w:rPr>
        <w:t>mM</w:t>
      </w:r>
      <w:proofErr w:type="spellEnd"/>
      <w:r w:rsidRPr="00BA7133">
        <w:rPr>
          <w:rFonts w:cstheme="minorHAnsi"/>
          <w:sz w:val="24"/>
          <w:szCs w:val="24"/>
        </w:rPr>
        <w:t xml:space="preserve"> w rozpuszczalniku</w:t>
      </w:r>
      <w:r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sz w:val="24"/>
          <w:szCs w:val="24"/>
        </w:rPr>
        <w:br/>
        <w:t>nazywaną próbą 2;</w:t>
      </w:r>
    </w:p>
    <w:p w14:paraId="006B1B07" w14:textId="79715314" w:rsidR="00FB7828" w:rsidRPr="00BA7133" w:rsidRDefault="00FB7828" w:rsidP="00FB7828">
      <w:pPr>
        <w:pStyle w:val="Akapitzlist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400 </w:t>
      </w:r>
      <w:r w:rsidRPr="00BA7133">
        <w:rPr>
          <w:rFonts w:cstheme="minorHAnsi"/>
          <w:sz w:val="24"/>
          <w:szCs w:val="24"/>
        </w:rPr>
        <w:t>µl</w:t>
      </w:r>
      <w:r>
        <w:rPr>
          <w:rFonts w:cstheme="minorHAnsi"/>
          <w:sz w:val="24"/>
          <w:szCs w:val="24"/>
        </w:rPr>
        <w:t xml:space="preserve"> wody</w:t>
      </w:r>
      <w:r w:rsidRPr="00BA7133">
        <w:rPr>
          <w:rFonts w:cstheme="minorHAnsi"/>
          <w:sz w:val="24"/>
          <w:szCs w:val="24"/>
        </w:rPr>
        <w:t xml:space="preserve"> i 1.2µl roztworu inhibitora AOX o stężeniu 3 </w:t>
      </w:r>
      <w:proofErr w:type="spellStart"/>
      <w:r w:rsidRPr="00BA7133">
        <w:rPr>
          <w:rFonts w:cstheme="minorHAnsi"/>
          <w:sz w:val="24"/>
          <w:szCs w:val="24"/>
        </w:rPr>
        <w:t>mM</w:t>
      </w:r>
      <w:proofErr w:type="spellEnd"/>
      <w:r w:rsidRPr="00BA7133">
        <w:rPr>
          <w:rFonts w:cstheme="minorHAnsi"/>
          <w:sz w:val="24"/>
          <w:szCs w:val="24"/>
        </w:rPr>
        <w:t xml:space="preserve"> w rozpuszczalniku</w:t>
      </w:r>
      <w:r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br/>
        <w:t xml:space="preserve"> nazywaną próbą 3.</w:t>
      </w:r>
      <w:r w:rsidRPr="00BA7133">
        <w:rPr>
          <w:rFonts w:cstheme="minorHAnsi"/>
          <w:sz w:val="24"/>
          <w:szCs w:val="24"/>
        </w:rPr>
        <w:t xml:space="preserve"> </w:t>
      </w:r>
      <w:commentRangeStart w:id="8"/>
      <w:proofErr w:type="spellStart"/>
      <w:ins w:id="9" w:author="Hanna Kmita" w:date="2018-04-29T15:41:00Z">
        <w:r w:rsidR="001711A9">
          <w:rPr>
            <w:rFonts w:cstheme="minorHAnsi"/>
            <w:sz w:val="24"/>
            <w:szCs w:val="24"/>
          </w:rPr>
          <w:t>xxxx</w:t>
        </w:r>
        <w:commentRangeEnd w:id="8"/>
        <w:proofErr w:type="spellEnd"/>
        <w:r w:rsidR="001711A9">
          <w:rPr>
            <w:rStyle w:val="Odwoaniedokomentarza"/>
          </w:rPr>
          <w:commentReference w:id="8"/>
        </w:r>
      </w:ins>
    </w:p>
    <w:p w14:paraId="27F87DA3" w14:textId="119634F2" w:rsidR="00FB7828" w:rsidRDefault="00FB7828" w:rsidP="00FB7828">
      <w:pPr>
        <w:rPr>
          <w:rFonts w:cstheme="minorHAnsi"/>
          <w:sz w:val="24"/>
          <w:szCs w:val="24"/>
        </w:rPr>
      </w:pPr>
      <w:r w:rsidRPr="00BA7133">
        <w:rPr>
          <w:rFonts w:cstheme="minorHAnsi"/>
          <w:sz w:val="24"/>
          <w:szCs w:val="24"/>
        </w:rPr>
        <w:t xml:space="preserve">Działanie bezpośrednie polegało na natychmiastowym wprowadzeniu w </w:t>
      </w:r>
      <w:proofErr w:type="spellStart"/>
      <w:r w:rsidRPr="00BA7133">
        <w:rPr>
          <w:rFonts w:cstheme="minorHAnsi"/>
          <w:sz w:val="24"/>
          <w:szCs w:val="24"/>
        </w:rPr>
        <w:t>anhydrobiozę</w:t>
      </w:r>
      <w:proofErr w:type="spellEnd"/>
      <w:r w:rsidRPr="00BA7133">
        <w:rPr>
          <w:rFonts w:cstheme="minorHAnsi"/>
          <w:sz w:val="24"/>
          <w:szCs w:val="24"/>
        </w:rPr>
        <w:t xml:space="preserve"> w mieszaninie wody i odczynnika. W działaniu pośrednim inkubowało się próby w wodzie z odczynnikami przez 2 godziny, następnie przenosiło się próby do czystej wody</w:t>
      </w:r>
      <w:r>
        <w:rPr>
          <w:rFonts w:cstheme="minorHAnsi"/>
          <w:sz w:val="24"/>
          <w:szCs w:val="24"/>
        </w:rPr>
        <w:t xml:space="preserve"> (2 ml)</w:t>
      </w:r>
      <w:r w:rsidRPr="00BA7133">
        <w:rPr>
          <w:rFonts w:cstheme="minorHAnsi"/>
          <w:sz w:val="24"/>
          <w:szCs w:val="24"/>
        </w:rPr>
        <w:t xml:space="preserve"> i czterokrotnie przepłukiwano</w:t>
      </w:r>
      <w:r>
        <w:rPr>
          <w:rFonts w:cstheme="minorHAnsi"/>
          <w:sz w:val="24"/>
          <w:szCs w:val="24"/>
        </w:rPr>
        <w:t xml:space="preserve"> odciągając pipetą 1ml wody i dodając 1 ml świeżej</w:t>
      </w:r>
      <w:r w:rsidRPr="00BA7133">
        <w:rPr>
          <w:rFonts w:cstheme="minorHAnsi"/>
          <w:sz w:val="24"/>
          <w:szCs w:val="24"/>
        </w:rPr>
        <w:t xml:space="preserve">, by pozbyć się nadmiaru odczynnika. Dopiero po odpowiednim oczyszczeniu przeprowadzano </w:t>
      </w:r>
      <w:proofErr w:type="spellStart"/>
      <w:r w:rsidRPr="00BA7133">
        <w:rPr>
          <w:rFonts w:cstheme="minorHAnsi"/>
          <w:sz w:val="24"/>
          <w:szCs w:val="24"/>
        </w:rPr>
        <w:t>anhydrobiozę</w:t>
      </w:r>
      <w:proofErr w:type="spellEnd"/>
      <w:r w:rsidRPr="00BA7133">
        <w:rPr>
          <w:rFonts w:cstheme="minorHAnsi"/>
          <w:sz w:val="24"/>
          <w:szCs w:val="24"/>
        </w:rPr>
        <w:t>.</w:t>
      </w:r>
      <w:r>
        <w:rPr>
          <w:rFonts w:cstheme="minorHAnsi"/>
          <w:sz w:val="24"/>
          <w:szCs w:val="24"/>
        </w:rPr>
        <w:t xml:space="preserve"> Po sześciu dniach przeprowadzono wybudzanie, tj. zalewano szalki czystą wodą. </w:t>
      </w:r>
      <w:commentRangeStart w:id="10"/>
      <w:r>
        <w:rPr>
          <w:rFonts w:cstheme="minorHAnsi"/>
          <w:sz w:val="24"/>
          <w:szCs w:val="24"/>
        </w:rPr>
        <w:t xml:space="preserve">Liczono czas, jaki zajmuje odpowiednim osobnikom rozpoczęcie widocznej (nie fizjologicznej) rehydratacji, a następnie sprawdzano ilościową aktywność po odpowiednim czasie. </w:t>
      </w:r>
      <w:commentRangeEnd w:id="10"/>
      <w:r w:rsidR="001711A9">
        <w:rPr>
          <w:rStyle w:val="Odwoaniedokomentarza"/>
        </w:rPr>
        <w:commentReference w:id="10"/>
      </w:r>
      <w:commentRangeEnd w:id="6"/>
      <w:r w:rsidR="00BA4D89">
        <w:rPr>
          <w:rStyle w:val="Odwoaniedokomentarza"/>
        </w:rPr>
        <w:commentReference w:id="6"/>
      </w:r>
      <w:r>
        <w:rPr>
          <w:rFonts w:cstheme="minorHAnsi"/>
          <w:sz w:val="24"/>
          <w:szCs w:val="24"/>
        </w:rPr>
        <w:t xml:space="preserve">Wyróżniono trzy rodzaje możliwych stanów niesporczaków </w:t>
      </w:r>
      <w:commentRangeStart w:id="11"/>
      <w:r>
        <w:rPr>
          <w:rFonts w:cstheme="minorHAnsi"/>
          <w:sz w:val="24"/>
          <w:szCs w:val="24"/>
        </w:rPr>
        <w:t>po eksperymencie</w:t>
      </w:r>
      <w:commentRangeEnd w:id="11"/>
      <w:r w:rsidR="001711A9">
        <w:rPr>
          <w:rStyle w:val="Odwoaniedokomentarza"/>
        </w:rPr>
        <w:commentReference w:id="11"/>
      </w:r>
      <w:r>
        <w:rPr>
          <w:rFonts w:cstheme="minorHAnsi"/>
          <w:sz w:val="24"/>
          <w:szCs w:val="24"/>
        </w:rPr>
        <w:t xml:space="preserve">, kiedy nie zalano jeszcze próby wodą. Są to stany: stan martwy (kształt bardzo wydłużony, odnóża odstające na boki), stan baryłki (kulisty kształtem, ewidentnie różniący się od stanu martwego, osobnik jest ‘skupiony’, przypomina beczkę), i stan przejściowy (osobnik ma kształt nieco wydłużony, odnóża są schowane). Dla obserwacji </w:t>
      </w:r>
      <w:commentRangeStart w:id="12"/>
      <w:r>
        <w:rPr>
          <w:rFonts w:cstheme="minorHAnsi"/>
          <w:sz w:val="24"/>
          <w:szCs w:val="24"/>
        </w:rPr>
        <w:t>po eksperymencie</w:t>
      </w:r>
      <w:commentRangeEnd w:id="12"/>
      <w:r w:rsidR="001711A9">
        <w:rPr>
          <w:rStyle w:val="Odwoaniedokomentarza"/>
        </w:rPr>
        <w:commentReference w:id="12"/>
      </w:r>
      <w:r>
        <w:rPr>
          <w:rFonts w:cstheme="minorHAnsi"/>
          <w:sz w:val="24"/>
          <w:szCs w:val="24"/>
        </w:rPr>
        <w:t>, lecz po zalaniu mamy cztery stany: aktywność (pełna ruchliwość osobnika, taka jak w normalnym środowisku), rozruch (nieznaczne ruchy, po dłuższym czasie przechodzące w ruchy ze stanu aktywności), stan martwy(osobnik nie rusza się, analogicznie jak powyżej), stan baryłki (analogiczny jak powyżej). Wyniki obserwacji opisano w tabeli.</w:t>
      </w:r>
    </w:p>
    <w:p w14:paraId="02F8A27F" w14:textId="77777777" w:rsidR="00FB7828" w:rsidRDefault="00FB7828" w:rsidP="00FB782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907"/>
        <w:gridCol w:w="1698"/>
        <w:gridCol w:w="1798"/>
        <w:gridCol w:w="1790"/>
        <w:gridCol w:w="1819"/>
      </w:tblGrid>
      <w:tr w:rsidR="00FB7828" w14:paraId="33BA3EFE" w14:textId="77777777" w:rsidTr="00952160">
        <w:tc>
          <w:tcPr>
            <w:tcW w:w="195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000000" w:themeFill="text1"/>
          </w:tcPr>
          <w:p w14:paraId="177E9DAC" w14:textId="77777777" w:rsidR="00FB7828" w:rsidRPr="000A1ACE" w:rsidRDefault="00FB7828" w:rsidP="00952160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73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6F737BCE" w14:textId="40017749" w:rsidR="00FB7828" w:rsidRPr="000A1ACE" w:rsidRDefault="00FB7828" w:rsidP="00952160">
            <w:pPr>
              <w:rPr>
                <w:rFonts w:cstheme="minorHAnsi"/>
                <w:sz w:val="24"/>
                <w:szCs w:val="24"/>
              </w:rPr>
            </w:pPr>
            <w:del w:id="13" w:author="Hanna Kmita" w:date="2018-04-29T15:51:00Z">
              <w:r w:rsidRPr="000A1ACE" w:rsidDel="00BA4D89">
                <w:rPr>
                  <w:rFonts w:cstheme="minorHAnsi"/>
                  <w:sz w:val="24"/>
                  <w:szCs w:val="24"/>
                </w:rPr>
                <w:delText>Próba 0</w:delText>
              </w:r>
            </w:del>
            <w:ins w:id="14" w:author="Hanna Kmita" w:date="2018-04-29T15:51:00Z">
              <w:r w:rsidR="00BA4D89">
                <w:rPr>
                  <w:rFonts w:cstheme="minorHAnsi"/>
                  <w:sz w:val="24"/>
                  <w:szCs w:val="24"/>
                </w:rPr>
                <w:t>kontrola</w:t>
              </w:r>
            </w:ins>
          </w:p>
        </w:tc>
        <w:tc>
          <w:tcPr>
            <w:tcW w:w="1842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3C617C65" w14:textId="382E7A72" w:rsidR="00FB7828" w:rsidRPr="000A1ACE" w:rsidRDefault="00FB7828" w:rsidP="00952160">
            <w:pPr>
              <w:rPr>
                <w:rFonts w:cstheme="minorHAnsi"/>
                <w:sz w:val="24"/>
                <w:szCs w:val="24"/>
              </w:rPr>
            </w:pPr>
            <w:del w:id="15" w:author="Hanna Kmita" w:date="2018-04-29T15:52:00Z">
              <w:r w:rsidRPr="000A1ACE" w:rsidDel="00BA4D89">
                <w:rPr>
                  <w:rFonts w:cstheme="minorHAnsi"/>
                  <w:sz w:val="24"/>
                  <w:szCs w:val="24"/>
                </w:rPr>
                <w:delText>Próba 1</w:delText>
              </w:r>
            </w:del>
            <w:ins w:id="16" w:author="Hanna Kmita" w:date="2018-04-29T15:52:00Z">
              <w:r w:rsidR="00BA4D89">
                <w:rPr>
                  <w:rFonts w:cstheme="minorHAnsi"/>
                  <w:sz w:val="24"/>
                  <w:szCs w:val="24"/>
                </w:rPr>
                <w:t>kontrola + metanol</w:t>
              </w:r>
            </w:ins>
          </w:p>
        </w:tc>
        <w:tc>
          <w:tcPr>
            <w:tcW w:w="184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02EDF5CD" w14:textId="556855AB" w:rsidR="00FB7828" w:rsidRPr="000A1ACE" w:rsidRDefault="00FB7828" w:rsidP="00952160">
            <w:pPr>
              <w:rPr>
                <w:rFonts w:cstheme="minorHAnsi"/>
                <w:sz w:val="24"/>
                <w:szCs w:val="24"/>
              </w:rPr>
            </w:pPr>
            <w:del w:id="17" w:author="Hanna Kmita" w:date="2018-04-29T15:52:00Z">
              <w:r w:rsidRPr="000A1ACE" w:rsidDel="00BA4D89">
                <w:rPr>
                  <w:rFonts w:cstheme="minorHAnsi"/>
                  <w:sz w:val="24"/>
                  <w:szCs w:val="24"/>
                </w:rPr>
                <w:delText>Próba 2</w:delText>
              </w:r>
            </w:del>
            <w:ins w:id="18" w:author="Hanna Kmita" w:date="2018-04-29T15:52:00Z">
              <w:r w:rsidR="00BA4D89">
                <w:rPr>
                  <w:rFonts w:cstheme="minorHAnsi"/>
                  <w:sz w:val="24"/>
                  <w:szCs w:val="24"/>
                </w:rPr>
                <w:t xml:space="preserve">kontrola + 1 </w:t>
              </w:r>
              <w:proofErr w:type="spellStart"/>
              <w:r w:rsidR="00BA4D89">
                <w:rPr>
                  <w:rFonts w:cstheme="minorHAnsi"/>
                  <w:sz w:val="24"/>
                  <w:szCs w:val="24"/>
                </w:rPr>
                <w:t>mM</w:t>
              </w:r>
              <w:proofErr w:type="spellEnd"/>
              <w:r w:rsidR="00BA4D89">
                <w:rPr>
                  <w:rFonts w:cstheme="minorHAnsi"/>
                  <w:sz w:val="24"/>
                  <w:szCs w:val="24"/>
                </w:rPr>
                <w:t xml:space="preserve"> BHAM</w:t>
              </w:r>
            </w:ins>
          </w:p>
        </w:tc>
        <w:tc>
          <w:tcPr>
            <w:tcW w:w="184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7DFB7B68" w14:textId="30E408FC" w:rsidR="00FB7828" w:rsidRPr="000A1ACE" w:rsidRDefault="00FB7828" w:rsidP="00952160">
            <w:pPr>
              <w:rPr>
                <w:rFonts w:cstheme="minorHAnsi"/>
                <w:sz w:val="24"/>
                <w:szCs w:val="24"/>
              </w:rPr>
            </w:pPr>
            <w:del w:id="19" w:author="Hanna Kmita" w:date="2018-04-29T15:52:00Z">
              <w:r w:rsidRPr="000A1ACE" w:rsidDel="00BA4D89">
                <w:rPr>
                  <w:rFonts w:cstheme="minorHAnsi"/>
                  <w:sz w:val="24"/>
                  <w:szCs w:val="24"/>
                </w:rPr>
                <w:delText>Próba 3</w:delText>
              </w:r>
            </w:del>
            <w:ins w:id="20" w:author="Hanna Kmita" w:date="2018-04-29T15:52:00Z">
              <w:r w:rsidR="00BA4D89">
                <w:rPr>
                  <w:rFonts w:cstheme="minorHAnsi"/>
                  <w:sz w:val="24"/>
                  <w:szCs w:val="24"/>
                </w:rPr>
                <w:t xml:space="preserve">kontrola + 3 </w:t>
              </w:r>
              <w:proofErr w:type="spellStart"/>
              <w:r w:rsidR="00BA4D89">
                <w:rPr>
                  <w:rFonts w:cstheme="minorHAnsi"/>
                  <w:sz w:val="24"/>
                  <w:szCs w:val="24"/>
                </w:rPr>
                <w:t>mM</w:t>
              </w:r>
              <w:proofErr w:type="spellEnd"/>
              <w:r w:rsidR="00BA4D89">
                <w:rPr>
                  <w:rFonts w:cstheme="minorHAnsi"/>
                  <w:sz w:val="24"/>
                  <w:szCs w:val="24"/>
                </w:rPr>
                <w:t xml:space="preserve"> BHAM</w:t>
              </w:r>
            </w:ins>
          </w:p>
        </w:tc>
      </w:tr>
      <w:tr w:rsidR="00FB7828" w14:paraId="1422B4DB" w14:textId="77777777" w:rsidTr="00952160">
        <w:tc>
          <w:tcPr>
            <w:tcW w:w="195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0B0F6A92" w14:textId="77777777" w:rsidR="00FB7828" w:rsidRPr="000A1ACE" w:rsidRDefault="00FB7828" w:rsidP="00952160">
            <w:pPr>
              <w:rPr>
                <w:rFonts w:cstheme="minorHAnsi"/>
                <w:b/>
                <w:sz w:val="24"/>
                <w:szCs w:val="24"/>
              </w:rPr>
            </w:pPr>
            <w:r w:rsidRPr="000A1ACE">
              <w:rPr>
                <w:rFonts w:cstheme="minorHAnsi"/>
                <w:b/>
                <w:sz w:val="24"/>
                <w:szCs w:val="24"/>
              </w:rPr>
              <w:t>Obserwacja zawartości szalek przed zalaniem</w:t>
            </w:r>
          </w:p>
        </w:tc>
        <w:tc>
          <w:tcPr>
            <w:tcW w:w="1733" w:type="dxa"/>
            <w:tcBorders>
              <w:top w:val="single" w:sz="2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14:paraId="697823C6" w14:textId="77777777" w:rsidR="00FB7828" w:rsidRPr="000A1ACE" w:rsidRDefault="00FB7828" w:rsidP="00952160">
            <w:pPr>
              <w:rPr>
                <w:rFonts w:cstheme="minorHAnsi"/>
                <w:sz w:val="24"/>
                <w:szCs w:val="24"/>
              </w:rPr>
            </w:pPr>
            <w:r w:rsidRPr="000A1ACE">
              <w:rPr>
                <w:rFonts w:cstheme="minorHAnsi"/>
                <w:sz w:val="24"/>
                <w:szCs w:val="24"/>
              </w:rPr>
              <w:t>10 w stanie baryłki</w:t>
            </w:r>
          </w:p>
        </w:tc>
        <w:tc>
          <w:tcPr>
            <w:tcW w:w="184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160BC" w14:textId="77777777" w:rsidR="00FB7828" w:rsidRPr="000A1ACE" w:rsidRDefault="00FB7828" w:rsidP="00952160">
            <w:pPr>
              <w:rPr>
                <w:rFonts w:cstheme="minorHAnsi"/>
                <w:sz w:val="24"/>
                <w:szCs w:val="24"/>
              </w:rPr>
            </w:pPr>
            <w:r w:rsidRPr="000A1ACE">
              <w:rPr>
                <w:rFonts w:cstheme="minorHAnsi"/>
                <w:sz w:val="24"/>
                <w:szCs w:val="24"/>
              </w:rPr>
              <w:t>8 w stanie baryłki, 2 martwe</w:t>
            </w:r>
          </w:p>
        </w:tc>
        <w:tc>
          <w:tcPr>
            <w:tcW w:w="1843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8E529" w14:textId="77777777" w:rsidR="00FB7828" w:rsidRPr="000A1ACE" w:rsidRDefault="00FB7828" w:rsidP="00952160">
            <w:pPr>
              <w:rPr>
                <w:rFonts w:cstheme="minorHAnsi"/>
                <w:sz w:val="24"/>
                <w:szCs w:val="24"/>
              </w:rPr>
            </w:pPr>
            <w:r w:rsidRPr="000A1ACE">
              <w:rPr>
                <w:rFonts w:cstheme="minorHAnsi"/>
                <w:sz w:val="24"/>
                <w:szCs w:val="24"/>
              </w:rPr>
              <w:t>8 w stanie baryłki, 2 martwe</w:t>
            </w:r>
          </w:p>
        </w:tc>
        <w:tc>
          <w:tcPr>
            <w:tcW w:w="1843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14:paraId="3DAC4012" w14:textId="77777777" w:rsidR="00FB7828" w:rsidRPr="000A1ACE" w:rsidRDefault="00FB7828" w:rsidP="00952160">
            <w:pPr>
              <w:rPr>
                <w:rFonts w:cstheme="minorHAnsi"/>
                <w:sz w:val="24"/>
                <w:szCs w:val="24"/>
              </w:rPr>
            </w:pPr>
            <w:r w:rsidRPr="000A1ACE">
              <w:rPr>
                <w:rFonts w:cstheme="minorHAnsi"/>
                <w:sz w:val="24"/>
                <w:szCs w:val="24"/>
              </w:rPr>
              <w:t xml:space="preserve">9 martwych, </w:t>
            </w:r>
            <w:r w:rsidRPr="000A1ACE">
              <w:rPr>
                <w:rFonts w:cstheme="minorHAnsi"/>
                <w:sz w:val="24"/>
                <w:szCs w:val="24"/>
              </w:rPr>
              <w:br/>
              <w:t>1 zaginiony</w:t>
            </w:r>
          </w:p>
        </w:tc>
      </w:tr>
      <w:tr w:rsidR="00FB7828" w14:paraId="48C5F100" w14:textId="77777777" w:rsidTr="00952160">
        <w:tc>
          <w:tcPr>
            <w:tcW w:w="195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1280DF86" w14:textId="77777777" w:rsidR="00FB7828" w:rsidRPr="000A1ACE" w:rsidRDefault="00FB7828" w:rsidP="00952160">
            <w:pPr>
              <w:rPr>
                <w:rFonts w:cstheme="minorHAnsi"/>
                <w:b/>
                <w:sz w:val="24"/>
                <w:szCs w:val="24"/>
              </w:rPr>
            </w:pPr>
            <w:r w:rsidRPr="000A1ACE">
              <w:rPr>
                <w:rFonts w:cstheme="minorHAnsi"/>
                <w:b/>
                <w:sz w:val="24"/>
                <w:szCs w:val="24"/>
              </w:rPr>
              <w:t>Obserwacja pierwszego ruchu po zalaniu szalek</w:t>
            </w:r>
          </w:p>
        </w:tc>
        <w:tc>
          <w:tcPr>
            <w:tcW w:w="1733" w:type="dxa"/>
            <w:tcBorders>
              <w:top w:val="single" w:sz="4" w:space="0" w:color="auto"/>
              <w:left w:val="single" w:sz="24" w:space="0" w:color="auto"/>
            </w:tcBorders>
          </w:tcPr>
          <w:p w14:paraId="750BC05D" w14:textId="77777777" w:rsidR="00FB7828" w:rsidRPr="000A1ACE" w:rsidRDefault="00FB7828" w:rsidP="00952160">
            <w:pPr>
              <w:rPr>
                <w:rFonts w:cstheme="minorHAnsi"/>
                <w:sz w:val="24"/>
                <w:szCs w:val="24"/>
              </w:rPr>
            </w:pPr>
            <w:r w:rsidRPr="000A1ACE">
              <w:rPr>
                <w:rFonts w:cstheme="minorHAnsi"/>
                <w:sz w:val="24"/>
                <w:szCs w:val="24"/>
              </w:rPr>
              <w:t>Pierwszy ruch po 7 minutach</w:t>
            </w:r>
          </w:p>
        </w:tc>
        <w:tc>
          <w:tcPr>
            <w:tcW w:w="1842" w:type="dxa"/>
            <w:tcBorders>
              <w:top w:val="single" w:sz="4" w:space="0" w:color="auto"/>
            </w:tcBorders>
          </w:tcPr>
          <w:p w14:paraId="5EDFA1D3" w14:textId="77777777" w:rsidR="00FB7828" w:rsidRPr="000A1ACE" w:rsidRDefault="00FB7828" w:rsidP="00952160">
            <w:pPr>
              <w:rPr>
                <w:rFonts w:cstheme="minorHAnsi"/>
                <w:sz w:val="24"/>
                <w:szCs w:val="24"/>
              </w:rPr>
            </w:pPr>
            <w:r w:rsidRPr="000A1ACE">
              <w:rPr>
                <w:rFonts w:cstheme="minorHAnsi"/>
                <w:sz w:val="24"/>
                <w:szCs w:val="24"/>
              </w:rPr>
              <w:t>Pierwszy ruch po 13 minutach</w:t>
            </w:r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4450072D" w14:textId="77777777" w:rsidR="00FB7828" w:rsidRPr="000A1ACE" w:rsidRDefault="00FB7828" w:rsidP="00952160">
            <w:pPr>
              <w:rPr>
                <w:rFonts w:cstheme="minorHAnsi"/>
                <w:sz w:val="24"/>
                <w:szCs w:val="24"/>
              </w:rPr>
            </w:pPr>
            <w:r w:rsidRPr="000A1ACE">
              <w:rPr>
                <w:rFonts w:cstheme="minorHAnsi"/>
                <w:sz w:val="24"/>
                <w:szCs w:val="24"/>
              </w:rPr>
              <w:t>Pierwszy ruch po 50 minutach</w:t>
            </w:r>
          </w:p>
        </w:tc>
        <w:tc>
          <w:tcPr>
            <w:tcW w:w="1843" w:type="dxa"/>
            <w:tcBorders>
              <w:top w:val="single" w:sz="4" w:space="0" w:color="auto"/>
              <w:right w:val="single" w:sz="24" w:space="0" w:color="auto"/>
            </w:tcBorders>
          </w:tcPr>
          <w:p w14:paraId="4D3015ED" w14:textId="77777777" w:rsidR="00FB7828" w:rsidRPr="000A1ACE" w:rsidRDefault="00FB7828" w:rsidP="00952160">
            <w:pPr>
              <w:rPr>
                <w:rFonts w:cstheme="minorHAnsi"/>
                <w:sz w:val="24"/>
                <w:szCs w:val="24"/>
              </w:rPr>
            </w:pPr>
            <w:r w:rsidRPr="000A1ACE">
              <w:rPr>
                <w:rFonts w:cstheme="minorHAnsi"/>
                <w:sz w:val="24"/>
                <w:szCs w:val="24"/>
              </w:rPr>
              <w:t>Brak jakichkolwiek ruchów</w:t>
            </w:r>
          </w:p>
        </w:tc>
      </w:tr>
      <w:tr w:rsidR="00FB7828" w14:paraId="5D7DEAEB" w14:textId="77777777" w:rsidTr="00952160">
        <w:tc>
          <w:tcPr>
            <w:tcW w:w="195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6CBB66E9" w14:textId="77777777" w:rsidR="00FB7828" w:rsidRPr="000A1ACE" w:rsidRDefault="00FB7828" w:rsidP="00952160">
            <w:pPr>
              <w:rPr>
                <w:rFonts w:cstheme="minorHAnsi"/>
                <w:b/>
                <w:sz w:val="24"/>
                <w:szCs w:val="24"/>
              </w:rPr>
            </w:pPr>
            <w:r w:rsidRPr="000A1ACE">
              <w:rPr>
                <w:rFonts w:cstheme="minorHAnsi"/>
                <w:b/>
                <w:sz w:val="24"/>
                <w:szCs w:val="24"/>
              </w:rPr>
              <w:t>Obserwacja po dwóch godzinach</w:t>
            </w:r>
          </w:p>
        </w:tc>
        <w:tc>
          <w:tcPr>
            <w:tcW w:w="1733" w:type="dxa"/>
            <w:tcBorders>
              <w:left w:val="single" w:sz="24" w:space="0" w:color="auto"/>
              <w:bottom w:val="single" w:sz="24" w:space="0" w:color="auto"/>
            </w:tcBorders>
          </w:tcPr>
          <w:p w14:paraId="6C67F7A5" w14:textId="77777777" w:rsidR="00FB7828" w:rsidRPr="000A1ACE" w:rsidRDefault="00FB7828" w:rsidP="00952160">
            <w:pPr>
              <w:rPr>
                <w:rFonts w:cstheme="minorHAnsi"/>
                <w:sz w:val="24"/>
                <w:szCs w:val="24"/>
              </w:rPr>
            </w:pPr>
            <w:r w:rsidRPr="000A1ACE">
              <w:rPr>
                <w:rFonts w:cstheme="minorHAnsi"/>
                <w:sz w:val="24"/>
                <w:szCs w:val="24"/>
              </w:rPr>
              <w:t>8 osobników aktywnych</w:t>
            </w:r>
          </w:p>
        </w:tc>
        <w:tc>
          <w:tcPr>
            <w:tcW w:w="1842" w:type="dxa"/>
            <w:tcBorders>
              <w:bottom w:val="single" w:sz="24" w:space="0" w:color="auto"/>
            </w:tcBorders>
          </w:tcPr>
          <w:p w14:paraId="6B9470A5" w14:textId="77777777" w:rsidR="00FB7828" w:rsidRPr="000A1ACE" w:rsidRDefault="00FB7828" w:rsidP="00952160">
            <w:pPr>
              <w:rPr>
                <w:rFonts w:cstheme="minorHAnsi"/>
                <w:sz w:val="24"/>
                <w:szCs w:val="24"/>
              </w:rPr>
            </w:pPr>
            <w:r w:rsidRPr="000A1ACE">
              <w:rPr>
                <w:rFonts w:cstheme="minorHAnsi"/>
                <w:sz w:val="24"/>
                <w:szCs w:val="24"/>
              </w:rPr>
              <w:t>7 osobników aktywnych</w:t>
            </w:r>
          </w:p>
        </w:tc>
        <w:tc>
          <w:tcPr>
            <w:tcW w:w="1843" w:type="dxa"/>
            <w:tcBorders>
              <w:bottom w:val="single" w:sz="24" w:space="0" w:color="auto"/>
            </w:tcBorders>
          </w:tcPr>
          <w:p w14:paraId="38B265F3" w14:textId="77777777" w:rsidR="00FB7828" w:rsidRPr="000A1ACE" w:rsidRDefault="00FB7828" w:rsidP="00952160">
            <w:pPr>
              <w:rPr>
                <w:rFonts w:cstheme="minorHAnsi"/>
                <w:sz w:val="24"/>
                <w:szCs w:val="24"/>
              </w:rPr>
            </w:pPr>
            <w:r w:rsidRPr="000A1ACE">
              <w:rPr>
                <w:rFonts w:cstheme="minorHAnsi"/>
                <w:sz w:val="24"/>
                <w:szCs w:val="24"/>
              </w:rPr>
              <w:t>2 osobniki w rozruchu</w:t>
            </w:r>
          </w:p>
        </w:tc>
        <w:tc>
          <w:tcPr>
            <w:tcW w:w="1843" w:type="dxa"/>
            <w:tcBorders>
              <w:bottom w:val="single" w:sz="24" w:space="0" w:color="auto"/>
              <w:right w:val="single" w:sz="24" w:space="0" w:color="auto"/>
            </w:tcBorders>
          </w:tcPr>
          <w:p w14:paraId="2EFDE66F" w14:textId="77777777" w:rsidR="00FB7828" w:rsidRPr="000A1ACE" w:rsidRDefault="00FB7828" w:rsidP="00952160">
            <w:pPr>
              <w:keepNext/>
              <w:rPr>
                <w:rFonts w:cstheme="minorHAnsi"/>
                <w:sz w:val="24"/>
                <w:szCs w:val="24"/>
              </w:rPr>
            </w:pPr>
            <w:r w:rsidRPr="000A1ACE">
              <w:rPr>
                <w:rFonts w:cstheme="minorHAnsi"/>
                <w:sz w:val="24"/>
                <w:szCs w:val="24"/>
              </w:rPr>
              <w:t>Brak jakichkolwiek ruchów</w:t>
            </w:r>
          </w:p>
        </w:tc>
      </w:tr>
    </w:tbl>
    <w:p w14:paraId="42AA14DC" w14:textId="77777777" w:rsidR="00FB7828" w:rsidRDefault="00FB7828" w:rsidP="00FB7828">
      <w:pPr>
        <w:pStyle w:val="Legenda"/>
        <w:rPr>
          <w:i/>
          <w:color w:val="000000" w:themeColor="text1"/>
        </w:rPr>
      </w:pPr>
      <w:r w:rsidRPr="001A037A">
        <w:rPr>
          <w:i/>
          <w:color w:val="000000" w:themeColor="text1"/>
        </w:rPr>
        <w:t xml:space="preserve">Tabela </w:t>
      </w:r>
      <w:r>
        <w:rPr>
          <w:i/>
          <w:color w:val="000000" w:themeColor="text1"/>
        </w:rPr>
        <w:fldChar w:fldCharType="begin"/>
      </w:r>
      <w:r>
        <w:rPr>
          <w:i/>
          <w:color w:val="000000" w:themeColor="text1"/>
        </w:rPr>
        <w:instrText xml:space="preserve"> SEQ Tabela \* ARABIC </w:instrText>
      </w:r>
      <w:r>
        <w:rPr>
          <w:i/>
          <w:color w:val="000000" w:themeColor="text1"/>
        </w:rPr>
        <w:fldChar w:fldCharType="separate"/>
      </w:r>
      <w:r>
        <w:rPr>
          <w:i/>
          <w:noProof/>
          <w:color w:val="000000" w:themeColor="text1"/>
        </w:rPr>
        <w:t>1</w:t>
      </w:r>
      <w:r>
        <w:rPr>
          <w:i/>
          <w:color w:val="000000" w:themeColor="text1"/>
        </w:rPr>
        <w:fldChar w:fldCharType="end"/>
      </w:r>
      <w:r w:rsidRPr="001A037A">
        <w:rPr>
          <w:i/>
          <w:color w:val="000000" w:themeColor="text1"/>
        </w:rPr>
        <w:t>.</w:t>
      </w:r>
      <w:r>
        <w:t xml:space="preserve"> </w:t>
      </w:r>
      <w:r w:rsidRPr="0086144C">
        <w:rPr>
          <w:i/>
          <w:color w:val="000000" w:themeColor="text1"/>
        </w:rPr>
        <w:t xml:space="preserve">Obserwacje kultury niesporczaków M. tardigradum po </w:t>
      </w:r>
      <w:r>
        <w:rPr>
          <w:i/>
          <w:color w:val="000000" w:themeColor="text1"/>
        </w:rPr>
        <w:t xml:space="preserve">pierwszej </w:t>
      </w:r>
      <w:r w:rsidRPr="0086144C">
        <w:rPr>
          <w:i/>
          <w:color w:val="000000" w:themeColor="text1"/>
        </w:rPr>
        <w:t>anhydrobiozie z odczynnikiem BHAM</w:t>
      </w:r>
      <w:r>
        <w:rPr>
          <w:i/>
          <w:color w:val="000000" w:themeColor="text1"/>
        </w:rPr>
        <w:t xml:space="preserve"> działającym bezpośrednio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907"/>
        <w:gridCol w:w="1698"/>
        <w:gridCol w:w="1799"/>
        <w:gridCol w:w="1789"/>
        <w:gridCol w:w="1819"/>
      </w:tblGrid>
      <w:tr w:rsidR="00FB7828" w14:paraId="74E14BEA" w14:textId="77777777" w:rsidTr="00952160">
        <w:tc>
          <w:tcPr>
            <w:tcW w:w="195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000000" w:themeFill="text1"/>
          </w:tcPr>
          <w:p w14:paraId="11EF0D72" w14:textId="77777777" w:rsidR="00FB7828" w:rsidRPr="000A1ACE" w:rsidRDefault="00FB7828" w:rsidP="00952160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73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1AE399DF" w14:textId="77777777" w:rsidR="00FB7828" w:rsidRPr="000A1ACE" w:rsidRDefault="00FB7828" w:rsidP="00952160">
            <w:pPr>
              <w:rPr>
                <w:rFonts w:cstheme="minorHAnsi"/>
                <w:sz w:val="24"/>
                <w:szCs w:val="24"/>
              </w:rPr>
            </w:pPr>
            <w:r w:rsidRPr="000A1ACE">
              <w:rPr>
                <w:rFonts w:cstheme="minorHAnsi"/>
                <w:sz w:val="24"/>
                <w:szCs w:val="24"/>
              </w:rPr>
              <w:t>Próba 0</w:t>
            </w:r>
          </w:p>
        </w:tc>
        <w:tc>
          <w:tcPr>
            <w:tcW w:w="1842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2892B01E" w14:textId="77777777" w:rsidR="00FB7828" w:rsidRPr="000A1ACE" w:rsidRDefault="00FB7828" w:rsidP="00952160">
            <w:pPr>
              <w:rPr>
                <w:rFonts w:cstheme="minorHAnsi"/>
                <w:sz w:val="24"/>
                <w:szCs w:val="24"/>
              </w:rPr>
            </w:pPr>
            <w:r w:rsidRPr="000A1ACE">
              <w:rPr>
                <w:rFonts w:cstheme="minorHAnsi"/>
                <w:sz w:val="24"/>
                <w:szCs w:val="24"/>
              </w:rPr>
              <w:t>Próba 1</w:t>
            </w:r>
          </w:p>
        </w:tc>
        <w:tc>
          <w:tcPr>
            <w:tcW w:w="184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1E7B39E7" w14:textId="77777777" w:rsidR="00FB7828" w:rsidRPr="000A1ACE" w:rsidRDefault="00FB7828" w:rsidP="00952160">
            <w:pPr>
              <w:rPr>
                <w:rFonts w:cstheme="minorHAnsi"/>
                <w:sz w:val="24"/>
                <w:szCs w:val="24"/>
              </w:rPr>
            </w:pPr>
            <w:r w:rsidRPr="000A1ACE">
              <w:rPr>
                <w:rFonts w:cstheme="minorHAnsi"/>
                <w:sz w:val="24"/>
                <w:szCs w:val="24"/>
              </w:rPr>
              <w:t>Próba 2</w:t>
            </w:r>
          </w:p>
        </w:tc>
        <w:tc>
          <w:tcPr>
            <w:tcW w:w="184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786925EF" w14:textId="77777777" w:rsidR="00FB7828" w:rsidRPr="000A1ACE" w:rsidRDefault="00FB7828" w:rsidP="00952160">
            <w:pPr>
              <w:rPr>
                <w:rFonts w:cstheme="minorHAnsi"/>
                <w:sz w:val="24"/>
                <w:szCs w:val="24"/>
              </w:rPr>
            </w:pPr>
            <w:r w:rsidRPr="000A1ACE">
              <w:rPr>
                <w:rFonts w:cstheme="minorHAnsi"/>
                <w:sz w:val="24"/>
                <w:szCs w:val="24"/>
              </w:rPr>
              <w:t>Próba 3</w:t>
            </w:r>
          </w:p>
        </w:tc>
      </w:tr>
      <w:tr w:rsidR="00FB7828" w14:paraId="0146561B" w14:textId="77777777" w:rsidTr="00952160">
        <w:tc>
          <w:tcPr>
            <w:tcW w:w="195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022A4739" w14:textId="77777777" w:rsidR="00FB7828" w:rsidRPr="000A1ACE" w:rsidRDefault="00FB7828" w:rsidP="00952160">
            <w:pPr>
              <w:rPr>
                <w:rFonts w:cstheme="minorHAnsi"/>
                <w:b/>
                <w:sz w:val="24"/>
                <w:szCs w:val="24"/>
              </w:rPr>
            </w:pPr>
            <w:r w:rsidRPr="000A1ACE">
              <w:rPr>
                <w:rFonts w:cstheme="minorHAnsi"/>
                <w:b/>
                <w:sz w:val="24"/>
                <w:szCs w:val="24"/>
              </w:rPr>
              <w:t>Obserwacja zawartości szalek przed zalaniem</w:t>
            </w:r>
          </w:p>
        </w:tc>
        <w:tc>
          <w:tcPr>
            <w:tcW w:w="1733" w:type="dxa"/>
            <w:tcBorders>
              <w:top w:val="single" w:sz="2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14:paraId="2AFB08E2" w14:textId="77777777" w:rsidR="00FB7828" w:rsidRPr="000A1ACE" w:rsidRDefault="00FB7828" w:rsidP="00952160">
            <w:pPr>
              <w:rPr>
                <w:rFonts w:cstheme="minorHAnsi"/>
                <w:sz w:val="24"/>
                <w:szCs w:val="24"/>
              </w:rPr>
            </w:pPr>
            <w:r w:rsidRPr="000A1ACE">
              <w:rPr>
                <w:rFonts w:cstheme="minorHAnsi"/>
                <w:sz w:val="24"/>
                <w:szCs w:val="24"/>
              </w:rPr>
              <w:t>9 w stanie baryłki, 1 zaginiony</w:t>
            </w:r>
          </w:p>
        </w:tc>
        <w:tc>
          <w:tcPr>
            <w:tcW w:w="184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0A243" w14:textId="77777777" w:rsidR="00FB7828" w:rsidRPr="000A1ACE" w:rsidRDefault="00FB7828" w:rsidP="00952160">
            <w:pPr>
              <w:rPr>
                <w:rFonts w:cstheme="minorHAnsi"/>
                <w:sz w:val="24"/>
                <w:szCs w:val="24"/>
              </w:rPr>
            </w:pPr>
            <w:r w:rsidRPr="000A1ACE">
              <w:rPr>
                <w:rFonts w:cstheme="minorHAnsi"/>
                <w:sz w:val="24"/>
                <w:szCs w:val="24"/>
              </w:rPr>
              <w:t>10 w stanie baryłki</w:t>
            </w:r>
          </w:p>
        </w:tc>
        <w:tc>
          <w:tcPr>
            <w:tcW w:w="1843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DE537" w14:textId="77777777" w:rsidR="00FB7828" w:rsidRPr="000A1ACE" w:rsidRDefault="00FB7828" w:rsidP="00952160">
            <w:pPr>
              <w:rPr>
                <w:rFonts w:cstheme="minorHAnsi"/>
                <w:sz w:val="24"/>
                <w:szCs w:val="24"/>
              </w:rPr>
            </w:pPr>
            <w:r w:rsidRPr="000A1ACE">
              <w:rPr>
                <w:rFonts w:cstheme="minorHAnsi"/>
                <w:sz w:val="24"/>
                <w:szCs w:val="24"/>
              </w:rPr>
              <w:t>8 w stanie baryłki, 2 zaginione</w:t>
            </w:r>
          </w:p>
        </w:tc>
        <w:tc>
          <w:tcPr>
            <w:tcW w:w="1843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14:paraId="083F5902" w14:textId="77777777" w:rsidR="00FB7828" w:rsidRPr="000A1ACE" w:rsidRDefault="00FB7828" w:rsidP="00952160">
            <w:pPr>
              <w:rPr>
                <w:rFonts w:cstheme="minorHAnsi"/>
                <w:sz w:val="24"/>
                <w:szCs w:val="24"/>
              </w:rPr>
            </w:pPr>
            <w:r w:rsidRPr="000A1ACE">
              <w:rPr>
                <w:rFonts w:cstheme="minorHAnsi"/>
                <w:sz w:val="24"/>
                <w:szCs w:val="24"/>
              </w:rPr>
              <w:t>9 baryłek, 1 zaginiony</w:t>
            </w:r>
          </w:p>
        </w:tc>
      </w:tr>
      <w:tr w:rsidR="00FB7828" w14:paraId="7382281E" w14:textId="77777777" w:rsidTr="00952160">
        <w:tc>
          <w:tcPr>
            <w:tcW w:w="195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0261FC04" w14:textId="77777777" w:rsidR="00FB7828" w:rsidRPr="000A1ACE" w:rsidRDefault="00FB7828" w:rsidP="00952160">
            <w:pPr>
              <w:rPr>
                <w:rFonts w:cstheme="minorHAnsi"/>
                <w:b/>
                <w:sz w:val="24"/>
                <w:szCs w:val="24"/>
              </w:rPr>
            </w:pPr>
            <w:r w:rsidRPr="000A1ACE">
              <w:rPr>
                <w:rFonts w:cstheme="minorHAnsi"/>
                <w:b/>
                <w:sz w:val="24"/>
                <w:szCs w:val="24"/>
              </w:rPr>
              <w:t>Obserwacja pierwszego ruchu po zalaniu szalek</w:t>
            </w:r>
          </w:p>
        </w:tc>
        <w:tc>
          <w:tcPr>
            <w:tcW w:w="1733" w:type="dxa"/>
            <w:tcBorders>
              <w:top w:val="single" w:sz="4" w:space="0" w:color="auto"/>
              <w:left w:val="single" w:sz="24" w:space="0" w:color="auto"/>
            </w:tcBorders>
          </w:tcPr>
          <w:p w14:paraId="040DCD65" w14:textId="77777777" w:rsidR="00FB7828" w:rsidRPr="000A1ACE" w:rsidRDefault="00FB7828" w:rsidP="00952160">
            <w:pPr>
              <w:rPr>
                <w:rFonts w:cstheme="minorHAnsi"/>
                <w:sz w:val="24"/>
                <w:szCs w:val="24"/>
              </w:rPr>
            </w:pPr>
            <w:r w:rsidRPr="000A1ACE">
              <w:rPr>
                <w:rFonts w:cstheme="minorHAnsi"/>
                <w:sz w:val="24"/>
                <w:szCs w:val="24"/>
              </w:rPr>
              <w:t>Pierwszy ruch po 9 minutach</w:t>
            </w:r>
          </w:p>
        </w:tc>
        <w:tc>
          <w:tcPr>
            <w:tcW w:w="1842" w:type="dxa"/>
            <w:tcBorders>
              <w:top w:val="single" w:sz="4" w:space="0" w:color="auto"/>
            </w:tcBorders>
          </w:tcPr>
          <w:p w14:paraId="208D538D" w14:textId="77777777" w:rsidR="00FB7828" w:rsidRPr="000A1ACE" w:rsidRDefault="00FB7828" w:rsidP="00952160">
            <w:pPr>
              <w:rPr>
                <w:rFonts w:cstheme="minorHAnsi"/>
                <w:sz w:val="24"/>
                <w:szCs w:val="24"/>
              </w:rPr>
            </w:pPr>
            <w:r w:rsidRPr="000A1ACE">
              <w:rPr>
                <w:rFonts w:cstheme="minorHAnsi"/>
                <w:sz w:val="24"/>
                <w:szCs w:val="24"/>
              </w:rPr>
              <w:t>Pierwszy ruch po 6 minutach</w:t>
            </w:r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68CB07BB" w14:textId="77777777" w:rsidR="00FB7828" w:rsidRPr="000A1ACE" w:rsidRDefault="00FB7828" w:rsidP="00952160">
            <w:pPr>
              <w:rPr>
                <w:rFonts w:cstheme="minorHAnsi"/>
                <w:sz w:val="24"/>
                <w:szCs w:val="24"/>
              </w:rPr>
            </w:pPr>
            <w:r w:rsidRPr="000A1ACE">
              <w:rPr>
                <w:rFonts w:cstheme="minorHAnsi"/>
                <w:sz w:val="24"/>
                <w:szCs w:val="24"/>
              </w:rPr>
              <w:t>Pierwszy ruch po 8 minutach</w:t>
            </w:r>
          </w:p>
        </w:tc>
        <w:tc>
          <w:tcPr>
            <w:tcW w:w="1843" w:type="dxa"/>
            <w:tcBorders>
              <w:top w:val="single" w:sz="4" w:space="0" w:color="auto"/>
              <w:right w:val="single" w:sz="24" w:space="0" w:color="auto"/>
            </w:tcBorders>
          </w:tcPr>
          <w:p w14:paraId="4FF48AEB" w14:textId="77777777" w:rsidR="00FB7828" w:rsidRPr="000A1ACE" w:rsidRDefault="00FB7828" w:rsidP="00952160">
            <w:pPr>
              <w:rPr>
                <w:rFonts w:cstheme="minorHAnsi"/>
                <w:sz w:val="24"/>
                <w:szCs w:val="24"/>
              </w:rPr>
            </w:pPr>
            <w:r w:rsidRPr="000A1ACE">
              <w:rPr>
                <w:rFonts w:cstheme="minorHAnsi"/>
                <w:sz w:val="24"/>
                <w:szCs w:val="24"/>
              </w:rPr>
              <w:t>Pierwszy ruch po 8 minutach</w:t>
            </w:r>
          </w:p>
        </w:tc>
      </w:tr>
      <w:tr w:rsidR="00FB7828" w14:paraId="45768066" w14:textId="77777777" w:rsidTr="00952160">
        <w:tc>
          <w:tcPr>
            <w:tcW w:w="195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634A036D" w14:textId="77777777" w:rsidR="00FB7828" w:rsidRPr="000A1ACE" w:rsidRDefault="00FB7828" w:rsidP="00952160">
            <w:pPr>
              <w:rPr>
                <w:rFonts w:cstheme="minorHAnsi"/>
                <w:b/>
                <w:sz w:val="24"/>
                <w:szCs w:val="24"/>
              </w:rPr>
            </w:pPr>
            <w:r w:rsidRPr="000A1ACE">
              <w:rPr>
                <w:rFonts w:cstheme="minorHAnsi"/>
                <w:b/>
                <w:sz w:val="24"/>
                <w:szCs w:val="24"/>
              </w:rPr>
              <w:t>Obserwacja po dwóch godzinach</w:t>
            </w:r>
          </w:p>
        </w:tc>
        <w:tc>
          <w:tcPr>
            <w:tcW w:w="1733" w:type="dxa"/>
            <w:tcBorders>
              <w:left w:val="single" w:sz="24" w:space="0" w:color="auto"/>
              <w:bottom w:val="single" w:sz="24" w:space="0" w:color="auto"/>
            </w:tcBorders>
          </w:tcPr>
          <w:p w14:paraId="2972689B" w14:textId="77777777" w:rsidR="00FB7828" w:rsidRPr="000A1ACE" w:rsidRDefault="00FB7828" w:rsidP="00952160">
            <w:pPr>
              <w:rPr>
                <w:rFonts w:cstheme="minorHAnsi"/>
                <w:sz w:val="24"/>
                <w:szCs w:val="24"/>
              </w:rPr>
            </w:pPr>
            <w:commentRangeStart w:id="21"/>
            <w:r w:rsidRPr="000A1ACE">
              <w:rPr>
                <w:rFonts w:cstheme="minorHAnsi"/>
                <w:sz w:val="24"/>
                <w:szCs w:val="24"/>
              </w:rPr>
              <w:t>8 osobników aktywnych</w:t>
            </w:r>
          </w:p>
        </w:tc>
        <w:tc>
          <w:tcPr>
            <w:tcW w:w="1842" w:type="dxa"/>
            <w:tcBorders>
              <w:bottom w:val="single" w:sz="24" w:space="0" w:color="auto"/>
            </w:tcBorders>
          </w:tcPr>
          <w:p w14:paraId="2523CD64" w14:textId="77777777" w:rsidR="00FB7828" w:rsidRPr="000A1ACE" w:rsidRDefault="00FB7828" w:rsidP="00952160">
            <w:pPr>
              <w:rPr>
                <w:rFonts w:cstheme="minorHAnsi"/>
                <w:sz w:val="24"/>
                <w:szCs w:val="24"/>
              </w:rPr>
            </w:pPr>
            <w:r w:rsidRPr="000A1ACE">
              <w:rPr>
                <w:rFonts w:cstheme="minorHAnsi"/>
                <w:sz w:val="24"/>
                <w:szCs w:val="24"/>
              </w:rPr>
              <w:t>7 osobników aktywnych</w:t>
            </w:r>
          </w:p>
        </w:tc>
        <w:tc>
          <w:tcPr>
            <w:tcW w:w="1843" w:type="dxa"/>
            <w:tcBorders>
              <w:bottom w:val="single" w:sz="24" w:space="0" w:color="auto"/>
            </w:tcBorders>
          </w:tcPr>
          <w:p w14:paraId="698B28F4" w14:textId="77777777" w:rsidR="00FB7828" w:rsidRPr="000A1ACE" w:rsidRDefault="00FB7828" w:rsidP="00952160">
            <w:pPr>
              <w:rPr>
                <w:rFonts w:cstheme="minorHAnsi"/>
                <w:sz w:val="24"/>
                <w:szCs w:val="24"/>
              </w:rPr>
            </w:pPr>
            <w:r w:rsidRPr="000A1ACE">
              <w:rPr>
                <w:rFonts w:cstheme="minorHAnsi"/>
                <w:sz w:val="24"/>
                <w:szCs w:val="24"/>
              </w:rPr>
              <w:t>2 osobniki w rozruchu</w:t>
            </w:r>
          </w:p>
        </w:tc>
        <w:tc>
          <w:tcPr>
            <w:tcW w:w="1843" w:type="dxa"/>
            <w:tcBorders>
              <w:bottom w:val="single" w:sz="24" w:space="0" w:color="auto"/>
              <w:right w:val="single" w:sz="24" w:space="0" w:color="auto"/>
            </w:tcBorders>
          </w:tcPr>
          <w:p w14:paraId="1AAEF840" w14:textId="77777777" w:rsidR="00FB7828" w:rsidRPr="000A1ACE" w:rsidRDefault="00FB7828" w:rsidP="00952160">
            <w:pPr>
              <w:keepNext/>
              <w:rPr>
                <w:rFonts w:cstheme="minorHAnsi"/>
                <w:sz w:val="24"/>
                <w:szCs w:val="24"/>
              </w:rPr>
            </w:pPr>
            <w:r w:rsidRPr="000A1ACE">
              <w:rPr>
                <w:rFonts w:cstheme="minorHAnsi"/>
                <w:sz w:val="24"/>
                <w:szCs w:val="24"/>
              </w:rPr>
              <w:t>Brak jakichkolwiek ruchów</w:t>
            </w:r>
            <w:commentRangeEnd w:id="21"/>
            <w:r w:rsidR="00BA4D89">
              <w:rPr>
                <w:rStyle w:val="Odwoaniedokomentarza"/>
              </w:rPr>
              <w:commentReference w:id="21"/>
            </w:r>
          </w:p>
        </w:tc>
      </w:tr>
    </w:tbl>
    <w:p w14:paraId="6E289807" w14:textId="77777777" w:rsidR="00FB7828" w:rsidRDefault="00FB7828" w:rsidP="00FB7828">
      <w:pPr>
        <w:pStyle w:val="Legenda"/>
      </w:pPr>
      <w:r w:rsidRPr="006B336B">
        <w:rPr>
          <w:i/>
          <w:color w:val="000000" w:themeColor="text1"/>
        </w:rPr>
        <w:t xml:space="preserve">Tabela </w:t>
      </w:r>
      <w:r>
        <w:rPr>
          <w:i/>
          <w:color w:val="000000" w:themeColor="text1"/>
        </w:rPr>
        <w:fldChar w:fldCharType="begin"/>
      </w:r>
      <w:r>
        <w:rPr>
          <w:i/>
          <w:color w:val="000000" w:themeColor="text1"/>
        </w:rPr>
        <w:instrText xml:space="preserve"> SEQ Tabela \* ARABIC </w:instrText>
      </w:r>
      <w:r>
        <w:rPr>
          <w:i/>
          <w:color w:val="000000" w:themeColor="text1"/>
        </w:rPr>
        <w:fldChar w:fldCharType="separate"/>
      </w:r>
      <w:r>
        <w:rPr>
          <w:i/>
          <w:noProof/>
          <w:color w:val="000000" w:themeColor="text1"/>
        </w:rPr>
        <w:t>2</w:t>
      </w:r>
      <w:r>
        <w:rPr>
          <w:i/>
          <w:color w:val="000000" w:themeColor="text1"/>
        </w:rPr>
        <w:fldChar w:fldCharType="end"/>
      </w:r>
      <w:r w:rsidRPr="006B336B">
        <w:rPr>
          <w:i/>
          <w:color w:val="000000" w:themeColor="text1"/>
        </w:rPr>
        <w:t>.</w:t>
      </w:r>
      <w:r>
        <w:t xml:space="preserve"> </w:t>
      </w:r>
      <w:r w:rsidRPr="0086144C">
        <w:rPr>
          <w:i/>
          <w:color w:val="000000" w:themeColor="text1"/>
        </w:rPr>
        <w:t>Obserwacje kultury niesporczaków M. tardigradum po anhydrobiozie z odczynnikiem BHAM</w:t>
      </w:r>
      <w:r>
        <w:rPr>
          <w:i/>
          <w:color w:val="000000" w:themeColor="text1"/>
        </w:rPr>
        <w:t xml:space="preserve"> działającym pośrednio</w:t>
      </w:r>
    </w:p>
    <w:p w14:paraId="265D2F9E" w14:textId="77777777" w:rsidR="00FB7828" w:rsidRDefault="00FB7828" w:rsidP="00FB7828">
      <w:pPr>
        <w:pStyle w:val="Nagwek2"/>
      </w:pPr>
      <w:r>
        <w:t>Eksperyment nr 2</w:t>
      </w:r>
    </w:p>
    <w:p w14:paraId="5FF8899A" w14:textId="77777777" w:rsidR="00FB7828" w:rsidRDefault="00FB7828" w:rsidP="00FB7828">
      <w:pPr>
        <w:rPr>
          <w:rFonts w:cstheme="minorHAnsi"/>
          <w:sz w:val="24"/>
          <w:szCs w:val="24"/>
        </w:rPr>
      </w:pPr>
      <w:r w:rsidRPr="00422985">
        <w:rPr>
          <w:rFonts w:cstheme="minorHAnsi"/>
          <w:sz w:val="24"/>
          <w:szCs w:val="24"/>
        </w:rPr>
        <w:t xml:space="preserve">W </w:t>
      </w:r>
      <w:r>
        <w:rPr>
          <w:rFonts w:cstheme="minorHAnsi"/>
          <w:sz w:val="24"/>
          <w:szCs w:val="24"/>
        </w:rPr>
        <w:t>drugim</w:t>
      </w:r>
      <w:r w:rsidRPr="00422985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eksperymencie polegającym na poddaniu działaniu bezpośrednim inhibitorem BHAM dziesięciu niesporczaków </w:t>
      </w:r>
      <w:r>
        <w:rPr>
          <w:rFonts w:cstheme="minorHAnsi"/>
          <w:i/>
          <w:sz w:val="24"/>
          <w:szCs w:val="24"/>
        </w:rPr>
        <w:t>M. tardigradum</w:t>
      </w:r>
      <w:r>
        <w:rPr>
          <w:rFonts w:cstheme="minorHAnsi"/>
          <w:sz w:val="24"/>
          <w:szCs w:val="24"/>
        </w:rPr>
        <w:t xml:space="preserve"> nie mierzono czasu pierwszego ruchu danego osobnika, lecz obserwowano daną szalkę po godzinie i po dobie dla uzyskania bardziej globalnego poglądu. Tak samo jak w poprzednim eksperymencie w czterech szalkach umieszczono po dziesięć niesporczaków w następujących stężeniach środowiska:</w:t>
      </w:r>
    </w:p>
    <w:p w14:paraId="5CC3C48A" w14:textId="77777777" w:rsidR="00FB7828" w:rsidRDefault="00FB7828" w:rsidP="00FB7828">
      <w:pPr>
        <w:pStyle w:val="Akapitzlist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400 </w:t>
      </w:r>
      <w:r w:rsidRPr="00BA7133">
        <w:rPr>
          <w:rFonts w:cstheme="minorHAnsi"/>
          <w:sz w:val="24"/>
          <w:szCs w:val="24"/>
        </w:rPr>
        <w:t>µl</w:t>
      </w:r>
      <w:r>
        <w:rPr>
          <w:rFonts w:cstheme="minorHAnsi"/>
          <w:sz w:val="24"/>
          <w:szCs w:val="24"/>
        </w:rPr>
        <w:t xml:space="preserve"> wody</w:t>
      </w:r>
      <w:r w:rsidRPr="00BA7133">
        <w:rPr>
          <w:rFonts w:cstheme="minorHAnsi"/>
          <w:sz w:val="24"/>
          <w:szCs w:val="24"/>
        </w:rPr>
        <w:t xml:space="preserve"> (próba kontrolna)</w:t>
      </w:r>
      <w:r>
        <w:rPr>
          <w:rFonts w:cstheme="minorHAnsi"/>
          <w:sz w:val="24"/>
          <w:szCs w:val="24"/>
        </w:rPr>
        <w:t>, dalej nazywaną próbą 0;</w:t>
      </w:r>
      <w:r w:rsidRPr="00BA7133">
        <w:rPr>
          <w:rFonts w:cstheme="minorHAnsi"/>
          <w:sz w:val="24"/>
          <w:szCs w:val="24"/>
        </w:rPr>
        <w:t xml:space="preserve"> </w:t>
      </w:r>
    </w:p>
    <w:p w14:paraId="5D57DC0A" w14:textId="77777777" w:rsidR="00FB7828" w:rsidRDefault="00FB7828" w:rsidP="00FB7828">
      <w:pPr>
        <w:pStyle w:val="Akapitzlist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400 </w:t>
      </w:r>
      <w:r w:rsidRPr="00BA7133">
        <w:rPr>
          <w:rFonts w:cstheme="minorHAnsi"/>
          <w:sz w:val="24"/>
          <w:szCs w:val="24"/>
        </w:rPr>
        <w:t>µl</w:t>
      </w:r>
      <w:r>
        <w:rPr>
          <w:rFonts w:cstheme="minorHAnsi"/>
          <w:sz w:val="24"/>
          <w:szCs w:val="24"/>
        </w:rPr>
        <w:t xml:space="preserve"> wody</w:t>
      </w:r>
      <w:r w:rsidRPr="00BA7133">
        <w:rPr>
          <w:rFonts w:cstheme="minorHAnsi"/>
          <w:sz w:val="24"/>
          <w:szCs w:val="24"/>
        </w:rPr>
        <w:t xml:space="preserve"> i 1.2 µl rozpuszczalnika </w:t>
      </w:r>
      <w:r>
        <w:rPr>
          <w:rFonts w:cstheme="minorHAnsi"/>
          <w:sz w:val="24"/>
          <w:szCs w:val="24"/>
        </w:rPr>
        <w:t>(</w:t>
      </w:r>
      <w:proofErr w:type="spellStart"/>
      <w:r>
        <w:rPr>
          <w:rFonts w:cstheme="minorHAnsi"/>
          <w:sz w:val="24"/>
          <w:szCs w:val="24"/>
        </w:rPr>
        <w:t>Me</w:t>
      </w:r>
      <w:r w:rsidRPr="00BA7133">
        <w:rPr>
          <w:rFonts w:cstheme="minorHAnsi"/>
          <w:sz w:val="24"/>
          <w:szCs w:val="24"/>
        </w:rPr>
        <w:t>tOH</w:t>
      </w:r>
      <w:proofErr w:type="spellEnd"/>
      <w:r w:rsidRPr="00BA7133">
        <w:rPr>
          <w:rFonts w:cstheme="minorHAnsi"/>
          <w:sz w:val="24"/>
          <w:szCs w:val="24"/>
        </w:rPr>
        <w:t>, kontrola rozpuszczalnika)</w:t>
      </w:r>
      <w:r>
        <w:rPr>
          <w:rFonts w:cstheme="minorHAnsi"/>
          <w:sz w:val="24"/>
          <w:szCs w:val="24"/>
        </w:rPr>
        <w:t>, nazywaną próbą 1;</w:t>
      </w:r>
    </w:p>
    <w:p w14:paraId="0EA159C8" w14:textId="77777777" w:rsidR="00FB7828" w:rsidRDefault="00FB7828" w:rsidP="00FB7828">
      <w:pPr>
        <w:pStyle w:val="Akapitzlist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400 </w:t>
      </w:r>
      <w:r w:rsidRPr="00BA7133">
        <w:rPr>
          <w:rFonts w:cstheme="minorHAnsi"/>
          <w:sz w:val="24"/>
          <w:szCs w:val="24"/>
        </w:rPr>
        <w:t>µl</w:t>
      </w:r>
      <w:r>
        <w:rPr>
          <w:rFonts w:cstheme="minorHAnsi"/>
          <w:sz w:val="24"/>
          <w:szCs w:val="24"/>
        </w:rPr>
        <w:t xml:space="preserve"> wody</w:t>
      </w:r>
      <w:r w:rsidRPr="00BA7133">
        <w:rPr>
          <w:rFonts w:cstheme="minorHAnsi"/>
          <w:sz w:val="24"/>
          <w:szCs w:val="24"/>
        </w:rPr>
        <w:t xml:space="preserve"> i 1.2µl rozt</w:t>
      </w:r>
      <w:r>
        <w:rPr>
          <w:rFonts w:cstheme="minorHAnsi"/>
          <w:sz w:val="24"/>
          <w:szCs w:val="24"/>
        </w:rPr>
        <w:t>woru inhibitora AOX o stężeniu 0.1</w:t>
      </w:r>
      <w:r w:rsidRPr="00BA7133">
        <w:rPr>
          <w:rFonts w:cstheme="minorHAnsi"/>
          <w:sz w:val="24"/>
          <w:szCs w:val="24"/>
        </w:rPr>
        <w:t xml:space="preserve"> </w:t>
      </w:r>
      <w:proofErr w:type="spellStart"/>
      <w:r w:rsidRPr="00BA7133">
        <w:rPr>
          <w:rFonts w:cstheme="minorHAnsi"/>
          <w:sz w:val="24"/>
          <w:szCs w:val="24"/>
        </w:rPr>
        <w:t>mM</w:t>
      </w:r>
      <w:proofErr w:type="spellEnd"/>
      <w:r w:rsidRPr="00BA7133">
        <w:rPr>
          <w:rFonts w:cstheme="minorHAnsi"/>
          <w:sz w:val="24"/>
          <w:szCs w:val="24"/>
        </w:rPr>
        <w:t xml:space="preserve"> w rozpuszczalniku</w:t>
      </w:r>
      <w:r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sz w:val="24"/>
          <w:szCs w:val="24"/>
        </w:rPr>
        <w:br/>
        <w:t>nazywaną próbą 2;</w:t>
      </w:r>
    </w:p>
    <w:p w14:paraId="5EFE0194" w14:textId="033F5064" w:rsidR="00FB7828" w:rsidRPr="00BA7133" w:rsidRDefault="00FB7828" w:rsidP="00FB7828">
      <w:pPr>
        <w:pStyle w:val="Akapitzlist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400 </w:t>
      </w:r>
      <w:r w:rsidRPr="00BA7133">
        <w:rPr>
          <w:rFonts w:cstheme="minorHAnsi"/>
          <w:sz w:val="24"/>
          <w:szCs w:val="24"/>
        </w:rPr>
        <w:t>µl</w:t>
      </w:r>
      <w:r>
        <w:rPr>
          <w:rFonts w:cstheme="minorHAnsi"/>
          <w:sz w:val="24"/>
          <w:szCs w:val="24"/>
        </w:rPr>
        <w:t xml:space="preserve"> wody</w:t>
      </w:r>
      <w:r w:rsidRPr="00BA7133">
        <w:rPr>
          <w:rFonts w:cstheme="minorHAnsi"/>
          <w:sz w:val="24"/>
          <w:szCs w:val="24"/>
        </w:rPr>
        <w:t xml:space="preserve"> i 1.2µl rozt</w:t>
      </w:r>
      <w:r>
        <w:rPr>
          <w:rFonts w:cstheme="minorHAnsi"/>
          <w:sz w:val="24"/>
          <w:szCs w:val="24"/>
        </w:rPr>
        <w:t>woru inhibitora AOX o stężeniu 1</w:t>
      </w:r>
      <w:r w:rsidRPr="00BA7133">
        <w:rPr>
          <w:rFonts w:cstheme="minorHAnsi"/>
          <w:sz w:val="24"/>
          <w:szCs w:val="24"/>
        </w:rPr>
        <w:t xml:space="preserve"> </w:t>
      </w:r>
      <w:proofErr w:type="spellStart"/>
      <w:r w:rsidRPr="00BA7133">
        <w:rPr>
          <w:rFonts w:cstheme="minorHAnsi"/>
          <w:sz w:val="24"/>
          <w:szCs w:val="24"/>
        </w:rPr>
        <w:t>mM</w:t>
      </w:r>
      <w:proofErr w:type="spellEnd"/>
      <w:r w:rsidRPr="00BA7133">
        <w:rPr>
          <w:rFonts w:cstheme="minorHAnsi"/>
          <w:sz w:val="24"/>
          <w:szCs w:val="24"/>
        </w:rPr>
        <w:t xml:space="preserve"> w rozpuszczalniku</w:t>
      </w:r>
      <w:r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br/>
        <w:t xml:space="preserve"> nazywaną próbą 3.</w:t>
      </w:r>
      <w:r w:rsidRPr="00BA7133">
        <w:rPr>
          <w:rFonts w:cstheme="minorHAnsi"/>
          <w:sz w:val="24"/>
          <w:szCs w:val="24"/>
        </w:rPr>
        <w:t xml:space="preserve"> </w:t>
      </w:r>
      <w:commentRangeStart w:id="22"/>
      <w:ins w:id="23" w:author="Hanna Kmita" w:date="2018-04-29T15:57:00Z">
        <w:r w:rsidR="002B18E3">
          <w:rPr>
            <w:rFonts w:cstheme="minorHAnsi"/>
            <w:sz w:val="24"/>
            <w:szCs w:val="24"/>
          </w:rPr>
          <w:t>xxx</w:t>
        </w:r>
        <w:commentRangeEnd w:id="22"/>
        <w:r w:rsidR="002B18E3">
          <w:rPr>
            <w:rStyle w:val="Odwoaniedokomentarza"/>
          </w:rPr>
          <w:commentReference w:id="22"/>
        </w:r>
      </w:ins>
    </w:p>
    <w:p w14:paraId="518F863F" w14:textId="77777777" w:rsidR="00FB7828" w:rsidRDefault="00FB7828" w:rsidP="00FB782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Tym razem jednak nie przeprowadzono eksperymentu pośredniego, ponieważ wyniki pokazały, że </w:t>
      </w:r>
      <w:commentRangeStart w:id="24"/>
      <w:r>
        <w:rPr>
          <w:rFonts w:cstheme="minorHAnsi"/>
          <w:sz w:val="24"/>
          <w:szCs w:val="24"/>
        </w:rPr>
        <w:t>działanie na niesporczaki w taki sposób przynosi znikome efekty</w:t>
      </w:r>
      <w:commentRangeEnd w:id="24"/>
      <w:r w:rsidR="002B18E3">
        <w:rPr>
          <w:rStyle w:val="Odwoaniedokomentarza"/>
        </w:rPr>
        <w:commentReference w:id="24"/>
      </w:r>
      <w:r>
        <w:rPr>
          <w:rFonts w:cstheme="minorHAnsi"/>
          <w:sz w:val="24"/>
          <w:szCs w:val="24"/>
        </w:rPr>
        <w:t>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70"/>
        <w:gridCol w:w="1671"/>
        <w:gridCol w:w="1799"/>
        <w:gridCol w:w="1793"/>
        <w:gridCol w:w="1879"/>
      </w:tblGrid>
      <w:tr w:rsidR="00FB7828" w:rsidRPr="00F14AFD" w14:paraId="4C7DD0CF" w14:textId="77777777" w:rsidTr="00952160">
        <w:tc>
          <w:tcPr>
            <w:tcW w:w="195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000000" w:themeFill="text1"/>
          </w:tcPr>
          <w:p w14:paraId="0A1E05EB" w14:textId="77777777" w:rsidR="00FB7828" w:rsidRPr="00F14AFD" w:rsidRDefault="00FB7828" w:rsidP="00952160">
            <w:pPr>
              <w:rPr>
                <w:rFonts w:cstheme="minorHAnsi"/>
                <w:b/>
              </w:rPr>
            </w:pPr>
            <w:r>
              <w:rPr>
                <w:rFonts w:cstheme="minorHAnsi"/>
                <w:sz w:val="24"/>
                <w:szCs w:val="24"/>
              </w:rPr>
              <w:br w:type="page"/>
            </w:r>
          </w:p>
        </w:tc>
        <w:tc>
          <w:tcPr>
            <w:tcW w:w="173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3CD5B27B" w14:textId="64840122" w:rsidR="00FB7828" w:rsidRPr="00F14AFD" w:rsidRDefault="00FB7828" w:rsidP="00952160">
            <w:pPr>
              <w:rPr>
                <w:rFonts w:cstheme="minorHAnsi"/>
              </w:rPr>
            </w:pPr>
            <w:del w:id="25" w:author="Hanna Kmita" w:date="2018-04-29T15:57:00Z">
              <w:r w:rsidRPr="00F14AFD" w:rsidDel="002B18E3">
                <w:rPr>
                  <w:rFonts w:cstheme="minorHAnsi"/>
                </w:rPr>
                <w:delText>Próba 0</w:delText>
              </w:r>
            </w:del>
            <w:ins w:id="26" w:author="Hanna Kmita" w:date="2018-04-29T15:57:00Z">
              <w:r w:rsidR="002B18E3">
                <w:rPr>
                  <w:rFonts w:cstheme="minorHAnsi"/>
                </w:rPr>
                <w:t>kontrola</w:t>
              </w:r>
            </w:ins>
          </w:p>
        </w:tc>
        <w:tc>
          <w:tcPr>
            <w:tcW w:w="1842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6D2CF5AB" w14:textId="228BAFFA" w:rsidR="00FB7828" w:rsidRPr="00F14AFD" w:rsidRDefault="002B18E3" w:rsidP="00952160">
            <w:pPr>
              <w:rPr>
                <w:rFonts w:cstheme="minorHAnsi"/>
              </w:rPr>
            </w:pPr>
            <w:ins w:id="27" w:author="Hanna Kmita" w:date="2018-04-29T15:58:00Z">
              <w:r>
                <w:rPr>
                  <w:rFonts w:cstheme="minorHAnsi"/>
                </w:rPr>
                <w:t>kontrola + metanol</w:t>
              </w:r>
            </w:ins>
            <w:del w:id="28" w:author="Hanna Kmita" w:date="2018-04-29T15:58:00Z">
              <w:r w:rsidR="00FB7828" w:rsidRPr="00F14AFD" w:rsidDel="002B18E3">
                <w:rPr>
                  <w:rFonts w:cstheme="minorHAnsi"/>
                </w:rPr>
                <w:delText>Próba 1</w:delText>
              </w:r>
            </w:del>
          </w:p>
        </w:tc>
        <w:tc>
          <w:tcPr>
            <w:tcW w:w="184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70D98AEB" w14:textId="44D0A034" w:rsidR="00FB7828" w:rsidRPr="00F14AFD" w:rsidRDefault="00FB7828" w:rsidP="00952160">
            <w:pPr>
              <w:rPr>
                <w:rFonts w:cstheme="minorHAnsi"/>
              </w:rPr>
            </w:pPr>
            <w:del w:id="29" w:author="Hanna Kmita" w:date="2018-04-29T15:58:00Z">
              <w:r w:rsidRPr="00F14AFD" w:rsidDel="002B18E3">
                <w:rPr>
                  <w:rFonts w:cstheme="minorHAnsi"/>
                </w:rPr>
                <w:delText>Próba 2</w:delText>
              </w:r>
            </w:del>
            <w:ins w:id="30" w:author="Hanna Kmita" w:date="2018-04-29T15:58:00Z">
              <w:r w:rsidR="002B18E3">
                <w:rPr>
                  <w:rFonts w:cstheme="minorHAnsi"/>
                </w:rPr>
                <w:t xml:space="preserve">kontrola + 0,1 </w:t>
              </w:r>
              <w:proofErr w:type="spellStart"/>
              <w:r w:rsidR="002B18E3">
                <w:rPr>
                  <w:rFonts w:cstheme="minorHAnsi"/>
                </w:rPr>
                <w:t>mM</w:t>
              </w:r>
              <w:proofErr w:type="spellEnd"/>
              <w:r w:rsidR="002B18E3">
                <w:rPr>
                  <w:rFonts w:cstheme="minorHAnsi"/>
                </w:rPr>
                <w:t xml:space="preserve"> BHAM</w:t>
              </w:r>
            </w:ins>
          </w:p>
        </w:tc>
        <w:tc>
          <w:tcPr>
            <w:tcW w:w="184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64B3457E" w14:textId="7260AF69" w:rsidR="00FB7828" w:rsidRPr="00F14AFD" w:rsidRDefault="00FB7828" w:rsidP="00952160">
            <w:pPr>
              <w:rPr>
                <w:rFonts w:cstheme="minorHAnsi"/>
              </w:rPr>
            </w:pPr>
            <w:del w:id="31" w:author="Hanna Kmita" w:date="2018-04-29T15:58:00Z">
              <w:r w:rsidRPr="00F14AFD" w:rsidDel="002B18E3">
                <w:rPr>
                  <w:rFonts w:cstheme="minorHAnsi"/>
                </w:rPr>
                <w:delText>Próba 3</w:delText>
              </w:r>
            </w:del>
            <w:ins w:id="32" w:author="Hanna Kmita" w:date="2018-04-29T15:58:00Z">
              <w:r w:rsidR="002B18E3">
                <w:rPr>
                  <w:rFonts w:cstheme="minorHAnsi"/>
                </w:rPr>
                <w:t xml:space="preserve">kontrola + 1 </w:t>
              </w:r>
              <w:proofErr w:type="spellStart"/>
              <w:r w:rsidR="002B18E3">
                <w:rPr>
                  <w:rFonts w:cstheme="minorHAnsi"/>
                </w:rPr>
                <w:t>mM</w:t>
              </w:r>
              <w:proofErr w:type="spellEnd"/>
              <w:r w:rsidR="002B18E3">
                <w:rPr>
                  <w:rFonts w:cstheme="minorHAnsi"/>
                </w:rPr>
                <w:t xml:space="preserve"> BHAM</w:t>
              </w:r>
            </w:ins>
          </w:p>
        </w:tc>
      </w:tr>
      <w:tr w:rsidR="00FB7828" w:rsidRPr="00F14AFD" w14:paraId="30769C3A" w14:textId="77777777" w:rsidTr="00952160">
        <w:tc>
          <w:tcPr>
            <w:tcW w:w="195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11C06D78" w14:textId="77777777" w:rsidR="00FB7828" w:rsidRPr="00F14AFD" w:rsidRDefault="00FB7828" w:rsidP="00952160">
            <w:pPr>
              <w:rPr>
                <w:rFonts w:cstheme="minorHAnsi"/>
                <w:b/>
              </w:rPr>
            </w:pPr>
            <w:r w:rsidRPr="00F14AFD">
              <w:rPr>
                <w:rFonts w:cstheme="minorHAnsi"/>
                <w:b/>
              </w:rPr>
              <w:t>Obserwacja zawartości szalek przed zalaniem</w:t>
            </w:r>
          </w:p>
        </w:tc>
        <w:tc>
          <w:tcPr>
            <w:tcW w:w="1733" w:type="dxa"/>
            <w:tcBorders>
              <w:top w:val="single" w:sz="2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14:paraId="1E344706" w14:textId="77777777" w:rsidR="00FB7828" w:rsidRPr="00F14AFD" w:rsidRDefault="00FB7828" w:rsidP="00952160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10 osobników </w:t>
            </w:r>
            <w:r>
              <w:rPr>
                <w:rFonts w:cstheme="minorHAnsi"/>
              </w:rPr>
              <w:br/>
              <w:t>w stanie baryłki</w:t>
            </w:r>
          </w:p>
        </w:tc>
        <w:tc>
          <w:tcPr>
            <w:tcW w:w="184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56E05" w14:textId="77777777" w:rsidR="00FB7828" w:rsidRPr="00F14AFD" w:rsidRDefault="00FB7828" w:rsidP="00952160">
            <w:pPr>
              <w:rPr>
                <w:rFonts w:cstheme="minorHAnsi"/>
              </w:rPr>
            </w:pPr>
            <w:r w:rsidRPr="00F14AFD">
              <w:rPr>
                <w:rFonts w:cstheme="minorHAnsi"/>
              </w:rPr>
              <w:t xml:space="preserve">10 </w:t>
            </w:r>
            <w:r>
              <w:rPr>
                <w:rFonts w:cstheme="minorHAnsi"/>
              </w:rPr>
              <w:t xml:space="preserve">osobników </w:t>
            </w:r>
            <w:r>
              <w:rPr>
                <w:rFonts w:cstheme="minorHAnsi"/>
              </w:rPr>
              <w:br/>
            </w:r>
            <w:r w:rsidRPr="00F14AFD">
              <w:rPr>
                <w:rFonts w:cstheme="minorHAnsi"/>
              </w:rPr>
              <w:t>w stanie baryłki</w:t>
            </w:r>
          </w:p>
        </w:tc>
        <w:tc>
          <w:tcPr>
            <w:tcW w:w="1843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AA28A" w14:textId="77777777" w:rsidR="00FB7828" w:rsidRPr="00F14AFD" w:rsidRDefault="00FB7828" w:rsidP="00952160">
            <w:pPr>
              <w:rPr>
                <w:rFonts w:cstheme="minorHAnsi"/>
              </w:rPr>
            </w:pPr>
            <w:r>
              <w:rPr>
                <w:rFonts w:cstheme="minorHAnsi"/>
              </w:rPr>
              <w:t>5 w stanie baryłki, 5 w stanie przejściowym</w:t>
            </w:r>
          </w:p>
        </w:tc>
        <w:tc>
          <w:tcPr>
            <w:tcW w:w="1843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14:paraId="562A511D" w14:textId="77777777" w:rsidR="00FB7828" w:rsidRPr="00F14AFD" w:rsidRDefault="00FB7828" w:rsidP="00952160">
            <w:pPr>
              <w:rPr>
                <w:rFonts w:cstheme="minorHAnsi"/>
              </w:rPr>
            </w:pPr>
            <w:commentRangeStart w:id="33"/>
            <w:r>
              <w:rPr>
                <w:rFonts w:cstheme="minorHAnsi"/>
              </w:rPr>
              <w:t xml:space="preserve">8 martwych, </w:t>
            </w:r>
            <w:r>
              <w:rPr>
                <w:rFonts w:cstheme="minorHAnsi"/>
              </w:rPr>
              <w:br/>
              <w:t>2 w stanie przejściowym</w:t>
            </w:r>
            <w:commentRangeEnd w:id="33"/>
            <w:r w:rsidR="002B18E3">
              <w:rPr>
                <w:rStyle w:val="Odwoaniedokomentarza"/>
              </w:rPr>
              <w:commentReference w:id="33"/>
            </w:r>
          </w:p>
        </w:tc>
      </w:tr>
      <w:tr w:rsidR="00FB7828" w:rsidRPr="00F14AFD" w14:paraId="79EC43FE" w14:textId="77777777" w:rsidTr="00952160">
        <w:tc>
          <w:tcPr>
            <w:tcW w:w="195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51543CFA" w14:textId="77777777" w:rsidR="00FB7828" w:rsidRPr="00F14AFD" w:rsidRDefault="00FB7828" w:rsidP="00952160">
            <w:pPr>
              <w:rPr>
                <w:rFonts w:cstheme="minorHAnsi"/>
                <w:b/>
              </w:rPr>
            </w:pPr>
            <w:r w:rsidRPr="00F14AFD">
              <w:rPr>
                <w:rFonts w:cstheme="minorHAnsi"/>
                <w:b/>
              </w:rPr>
              <w:t xml:space="preserve">Obserwacja </w:t>
            </w:r>
            <w:r>
              <w:rPr>
                <w:rFonts w:cstheme="minorHAnsi"/>
                <w:b/>
              </w:rPr>
              <w:t>po godzinie</w:t>
            </w:r>
          </w:p>
        </w:tc>
        <w:tc>
          <w:tcPr>
            <w:tcW w:w="1733" w:type="dxa"/>
            <w:tcBorders>
              <w:top w:val="single" w:sz="4" w:space="0" w:color="auto"/>
              <w:left w:val="single" w:sz="24" w:space="0" w:color="auto"/>
            </w:tcBorders>
          </w:tcPr>
          <w:p w14:paraId="27B42FD8" w14:textId="77777777" w:rsidR="00FB7828" w:rsidRDefault="00FB7828" w:rsidP="00952160">
            <w:pPr>
              <w:rPr>
                <w:rFonts w:cstheme="minorHAnsi"/>
              </w:rPr>
            </w:pPr>
            <w:r>
              <w:rPr>
                <w:rFonts w:cstheme="minorHAnsi"/>
              </w:rPr>
              <w:t>8 osobników aktywnych,</w:t>
            </w:r>
          </w:p>
          <w:p w14:paraId="469C2FF5" w14:textId="77777777" w:rsidR="00FB7828" w:rsidRDefault="00FB7828" w:rsidP="00952160">
            <w:pPr>
              <w:rPr>
                <w:rFonts w:cstheme="minorHAnsi"/>
              </w:rPr>
            </w:pPr>
            <w:r>
              <w:rPr>
                <w:rFonts w:cstheme="minorHAnsi"/>
              </w:rPr>
              <w:t>1 osobnik w stanie baryłki,</w:t>
            </w:r>
          </w:p>
          <w:p w14:paraId="70E8B693" w14:textId="77777777" w:rsidR="00FB7828" w:rsidRPr="00F14AFD" w:rsidRDefault="00FB7828" w:rsidP="00952160">
            <w:pPr>
              <w:rPr>
                <w:rFonts w:cstheme="minorHAnsi"/>
              </w:rPr>
            </w:pPr>
            <w:r>
              <w:rPr>
                <w:rFonts w:cstheme="minorHAnsi"/>
              </w:rPr>
              <w:t>1 osobnik martwy</w:t>
            </w:r>
          </w:p>
        </w:tc>
        <w:tc>
          <w:tcPr>
            <w:tcW w:w="1842" w:type="dxa"/>
            <w:tcBorders>
              <w:top w:val="single" w:sz="4" w:space="0" w:color="auto"/>
            </w:tcBorders>
          </w:tcPr>
          <w:p w14:paraId="2AB106D0" w14:textId="77777777" w:rsidR="00FB7828" w:rsidRDefault="00FB7828" w:rsidP="00952160">
            <w:pPr>
              <w:rPr>
                <w:rFonts w:cstheme="minorHAnsi"/>
              </w:rPr>
            </w:pPr>
            <w:r>
              <w:rPr>
                <w:rFonts w:cstheme="minorHAnsi"/>
              </w:rPr>
              <w:t>7 osobników aktywnych,</w:t>
            </w:r>
          </w:p>
          <w:p w14:paraId="645F1222" w14:textId="77777777" w:rsidR="00FB7828" w:rsidRPr="00F14AFD" w:rsidRDefault="00FB7828" w:rsidP="00952160">
            <w:pPr>
              <w:rPr>
                <w:rFonts w:cstheme="minorHAnsi"/>
              </w:rPr>
            </w:pPr>
            <w:r>
              <w:rPr>
                <w:rFonts w:cstheme="minorHAnsi"/>
              </w:rPr>
              <w:t>3 osobniki w rozruchu</w:t>
            </w:r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2E478183" w14:textId="77777777" w:rsidR="00FB7828" w:rsidRDefault="00FB7828" w:rsidP="00952160">
            <w:pPr>
              <w:rPr>
                <w:rFonts w:cstheme="minorHAnsi"/>
              </w:rPr>
            </w:pPr>
            <w:r>
              <w:rPr>
                <w:rFonts w:cstheme="minorHAnsi"/>
              </w:rPr>
              <w:t>5 osobników aktywnych,</w:t>
            </w:r>
          </w:p>
          <w:p w14:paraId="08404C4B" w14:textId="77777777" w:rsidR="00FB7828" w:rsidRDefault="00FB7828" w:rsidP="00952160">
            <w:pPr>
              <w:rPr>
                <w:rFonts w:cstheme="minorHAnsi"/>
              </w:rPr>
            </w:pPr>
            <w:r>
              <w:rPr>
                <w:rFonts w:cstheme="minorHAnsi"/>
              </w:rPr>
              <w:t>3 osobniki w rozruchu,</w:t>
            </w:r>
          </w:p>
          <w:p w14:paraId="25BB9A96" w14:textId="77777777" w:rsidR="00FB7828" w:rsidRPr="00F14AFD" w:rsidRDefault="00FB7828" w:rsidP="00952160">
            <w:pPr>
              <w:rPr>
                <w:rFonts w:cstheme="minorHAnsi"/>
              </w:rPr>
            </w:pPr>
            <w:r>
              <w:rPr>
                <w:rFonts w:cstheme="minorHAnsi"/>
              </w:rPr>
              <w:t>2 osobniki martwe</w:t>
            </w:r>
          </w:p>
        </w:tc>
        <w:tc>
          <w:tcPr>
            <w:tcW w:w="1843" w:type="dxa"/>
            <w:tcBorders>
              <w:top w:val="single" w:sz="4" w:space="0" w:color="auto"/>
              <w:right w:val="single" w:sz="24" w:space="0" w:color="auto"/>
            </w:tcBorders>
          </w:tcPr>
          <w:p w14:paraId="29262EF5" w14:textId="77777777" w:rsidR="00FB7828" w:rsidRDefault="00FB7828" w:rsidP="00952160">
            <w:pPr>
              <w:rPr>
                <w:rFonts w:cstheme="minorHAnsi"/>
              </w:rPr>
            </w:pPr>
            <w:commentRangeStart w:id="34"/>
            <w:r>
              <w:rPr>
                <w:rFonts w:cstheme="minorHAnsi"/>
              </w:rPr>
              <w:t xml:space="preserve">1 osobnik w rozruchu, </w:t>
            </w:r>
          </w:p>
          <w:p w14:paraId="38E424E7" w14:textId="77777777" w:rsidR="00FB7828" w:rsidRDefault="00FB7828" w:rsidP="00952160">
            <w:pPr>
              <w:rPr>
                <w:rFonts w:cstheme="minorHAnsi"/>
              </w:rPr>
            </w:pPr>
            <w:r>
              <w:rPr>
                <w:rFonts w:cstheme="minorHAnsi"/>
              </w:rPr>
              <w:t>3 osobniki w stanie baryłki,</w:t>
            </w:r>
          </w:p>
          <w:p w14:paraId="236878BA" w14:textId="77777777" w:rsidR="00FB7828" w:rsidRPr="00F14AFD" w:rsidRDefault="00FB7828" w:rsidP="00952160">
            <w:pPr>
              <w:rPr>
                <w:rFonts w:cstheme="minorHAnsi"/>
              </w:rPr>
            </w:pPr>
            <w:r>
              <w:rPr>
                <w:rFonts w:cstheme="minorHAnsi"/>
              </w:rPr>
              <w:t>6 osobników martwych</w:t>
            </w:r>
            <w:commentRangeEnd w:id="34"/>
            <w:r w:rsidR="002B18E3">
              <w:rPr>
                <w:rStyle w:val="Odwoaniedokomentarza"/>
              </w:rPr>
              <w:commentReference w:id="34"/>
            </w:r>
          </w:p>
        </w:tc>
      </w:tr>
      <w:tr w:rsidR="00FB7828" w:rsidRPr="00F14AFD" w14:paraId="0FB4B087" w14:textId="77777777" w:rsidTr="00952160">
        <w:tc>
          <w:tcPr>
            <w:tcW w:w="195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77F971F6" w14:textId="77777777" w:rsidR="00FB7828" w:rsidRPr="00F14AFD" w:rsidRDefault="00FB7828" w:rsidP="00952160">
            <w:pPr>
              <w:rPr>
                <w:rFonts w:cstheme="minorHAnsi"/>
                <w:b/>
              </w:rPr>
            </w:pPr>
            <w:r w:rsidRPr="00F14AFD">
              <w:rPr>
                <w:rFonts w:cstheme="minorHAnsi"/>
                <w:b/>
              </w:rPr>
              <w:t xml:space="preserve">Obserwacja po </w:t>
            </w:r>
            <w:r>
              <w:rPr>
                <w:rFonts w:cstheme="minorHAnsi"/>
                <w:b/>
              </w:rPr>
              <w:t>dobie</w:t>
            </w:r>
          </w:p>
        </w:tc>
        <w:tc>
          <w:tcPr>
            <w:tcW w:w="1733" w:type="dxa"/>
            <w:tcBorders>
              <w:left w:val="single" w:sz="24" w:space="0" w:color="auto"/>
              <w:bottom w:val="single" w:sz="24" w:space="0" w:color="auto"/>
            </w:tcBorders>
          </w:tcPr>
          <w:p w14:paraId="3795F2F6" w14:textId="77777777" w:rsidR="00FB7828" w:rsidRDefault="00FB7828" w:rsidP="00952160">
            <w:pPr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  <w:r w:rsidRPr="00F14AFD">
              <w:rPr>
                <w:rFonts w:cstheme="minorHAnsi"/>
              </w:rPr>
              <w:t xml:space="preserve"> osobników aktywnych</w:t>
            </w:r>
            <w:r>
              <w:rPr>
                <w:rFonts w:cstheme="minorHAnsi"/>
              </w:rPr>
              <w:t>,</w:t>
            </w:r>
          </w:p>
          <w:p w14:paraId="0E96A64E" w14:textId="77777777" w:rsidR="00FB7828" w:rsidRPr="00F14AFD" w:rsidRDefault="00FB7828" w:rsidP="00952160">
            <w:pPr>
              <w:rPr>
                <w:rFonts w:cstheme="minorHAnsi"/>
              </w:rPr>
            </w:pPr>
            <w:r>
              <w:rPr>
                <w:rFonts w:cstheme="minorHAnsi"/>
              </w:rPr>
              <w:t>1 osobnik martwy</w:t>
            </w:r>
          </w:p>
        </w:tc>
        <w:tc>
          <w:tcPr>
            <w:tcW w:w="1842" w:type="dxa"/>
            <w:tcBorders>
              <w:bottom w:val="single" w:sz="24" w:space="0" w:color="auto"/>
            </w:tcBorders>
          </w:tcPr>
          <w:p w14:paraId="4476B722" w14:textId="77777777" w:rsidR="00FB7828" w:rsidRPr="00F14AFD" w:rsidRDefault="00FB7828" w:rsidP="00952160">
            <w:pPr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  <w:r w:rsidRPr="00F14AFD">
              <w:rPr>
                <w:rFonts w:cstheme="minorHAnsi"/>
              </w:rPr>
              <w:t xml:space="preserve"> osobników aktywnych</w:t>
            </w:r>
          </w:p>
        </w:tc>
        <w:tc>
          <w:tcPr>
            <w:tcW w:w="1843" w:type="dxa"/>
            <w:tcBorders>
              <w:bottom w:val="single" w:sz="24" w:space="0" w:color="auto"/>
            </w:tcBorders>
          </w:tcPr>
          <w:p w14:paraId="195C610E" w14:textId="77777777" w:rsidR="00FB7828" w:rsidRDefault="00FB7828" w:rsidP="00952160">
            <w:pPr>
              <w:rPr>
                <w:rFonts w:cstheme="minorHAnsi"/>
              </w:rPr>
            </w:pPr>
            <w:r>
              <w:rPr>
                <w:rFonts w:cstheme="minorHAnsi"/>
              </w:rPr>
              <w:t>8 osobników aktywnych,</w:t>
            </w:r>
          </w:p>
          <w:p w14:paraId="0804176D" w14:textId="77777777" w:rsidR="00FB7828" w:rsidRPr="00F14AFD" w:rsidRDefault="00FB7828" w:rsidP="00952160">
            <w:pPr>
              <w:rPr>
                <w:rFonts w:cstheme="minorHAnsi"/>
              </w:rPr>
            </w:pPr>
            <w:r>
              <w:rPr>
                <w:rFonts w:cstheme="minorHAnsi"/>
              </w:rPr>
              <w:t>2 osobniki martwe</w:t>
            </w:r>
          </w:p>
        </w:tc>
        <w:tc>
          <w:tcPr>
            <w:tcW w:w="1843" w:type="dxa"/>
            <w:tcBorders>
              <w:bottom w:val="single" w:sz="24" w:space="0" w:color="auto"/>
              <w:right w:val="single" w:sz="24" w:space="0" w:color="auto"/>
            </w:tcBorders>
          </w:tcPr>
          <w:p w14:paraId="20037310" w14:textId="77777777" w:rsidR="00FB7828" w:rsidRDefault="00FB7828" w:rsidP="00952160">
            <w:pPr>
              <w:rPr>
                <w:rFonts w:cstheme="minorHAnsi"/>
              </w:rPr>
            </w:pPr>
            <w:commentRangeStart w:id="35"/>
            <w:r>
              <w:rPr>
                <w:rFonts w:cstheme="minorHAnsi"/>
              </w:rPr>
              <w:t xml:space="preserve">1 osobnik w rozruchu, </w:t>
            </w:r>
          </w:p>
          <w:p w14:paraId="3F61E4B6" w14:textId="77777777" w:rsidR="00FB7828" w:rsidRDefault="00FB7828" w:rsidP="00952160">
            <w:pPr>
              <w:rPr>
                <w:rFonts w:cstheme="minorHAnsi"/>
              </w:rPr>
            </w:pPr>
            <w:r>
              <w:rPr>
                <w:rFonts w:cstheme="minorHAnsi"/>
              </w:rPr>
              <w:t>3 osobniki w stanie baryłki,</w:t>
            </w:r>
          </w:p>
          <w:p w14:paraId="298FE0ED" w14:textId="77777777" w:rsidR="00FB7828" w:rsidRPr="00F14AFD" w:rsidRDefault="00FB7828" w:rsidP="00952160">
            <w:pPr>
              <w:keepNext/>
              <w:rPr>
                <w:rFonts w:cstheme="minorHAnsi"/>
              </w:rPr>
            </w:pPr>
            <w:r>
              <w:rPr>
                <w:rFonts w:cstheme="minorHAnsi"/>
              </w:rPr>
              <w:t>6 osobników martwych</w:t>
            </w:r>
            <w:commentRangeEnd w:id="35"/>
            <w:r w:rsidR="00A11246">
              <w:rPr>
                <w:rStyle w:val="Odwoaniedokomentarza"/>
              </w:rPr>
              <w:commentReference w:id="35"/>
            </w:r>
          </w:p>
        </w:tc>
      </w:tr>
    </w:tbl>
    <w:p w14:paraId="21E4E903" w14:textId="77777777" w:rsidR="00FB7828" w:rsidRDefault="00FB7828" w:rsidP="00FB7828">
      <w:pPr>
        <w:pStyle w:val="Legenda"/>
      </w:pPr>
      <w:r w:rsidRPr="00E02455">
        <w:rPr>
          <w:i/>
          <w:color w:val="000000" w:themeColor="text1"/>
        </w:rPr>
        <w:t>Tabela</w:t>
      </w:r>
      <w:r w:rsidRPr="00E02455">
        <w:rPr>
          <w:color w:val="000000" w:themeColor="text1"/>
        </w:rPr>
        <w:t xml:space="preserve"> </w:t>
      </w:r>
      <w:r w:rsidRPr="00E02455">
        <w:rPr>
          <w:i/>
          <w:color w:val="000000" w:themeColor="text1"/>
        </w:rPr>
        <w:fldChar w:fldCharType="begin"/>
      </w:r>
      <w:r w:rsidRPr="00E02455">
        <w:rPr>
          <w:i/>
          <w:color w:val="000000" w:themeColor="text1"/>
        </w:rPr>
        <w:instrText xml:space="preserve"> SEQ Tabela \* ARABIC </w:instrText>
      </w:r>
      <w:r w:rsidRPr="00E02455">
        <w:rPr>
          <w:i/>
          <w:color w:val="000000" w:themeColor="text1"/>
        </w:rPr>
        <w:fldChar w:fldCharType="separate"/>
      </w:r>
      <w:r w:rsidRPr="00E02455">
        <w:rPr>
          <w:i/>
          <w:noProof/>
          <w:color w:val="000000" w:themeColor="text1"/>
        </w:rPr>
        <w:t>3</w:t>
      </w:r>
      <w:r w:rsidRPr="00E02455">
        <w:rPr>
          <w:i/>
          <w:color w:val="000000" w:themeColor="text1"/>
        </w:rPr>
        <w:fldChar w:fldCharType="end"/>
      </w:r>
      <w:r w:rsidRPr="00E02455">
        <w:rPr>
          <w:color w:val="000000" w:themeColor="text1"/>
        </w:rPr>
        <w:t>.</w:t>
      </w:r>
      <w:r>
        <w:t xml:space="preserve"> </w:t>
      </w:r>
      <w:r w:rsidRPr="0086144C">
        <w:rPr>
          <w:i/>
          <w:color w:val="000000" w:themeColor="text1"/>
        </w:rPr>
        <w:t>Obserwacje kultury niesporczaków M. tardigradum po</w:t>
      </w:r>
      <w:r>
        <w:rPr>
          <w:i/>
          <w:color w:val="000000" w:themeColor="text1"/>
        </w:rPr>
        <w:t xml:space="preserve"> drugiej </w:t>
      </w:r>
      <w:r w:rsidRPr="0086144C">
        <w:rPr>
          <w:i/>
          <w:color w:val="000000" w:themeColor="text1"/>
        </w:rPr>
        <w:t xml:space="preserve"> anhydrobiozie z odczynnikiem BHAM</w:t>
      </w:r>
      <w:r>
        <w:rPr>
          <w:i/>
          <w:color w:val="000000" w:themeColor="text1"/>
        </w:rPr>
        <w:t xml:space="preserve"> działającym bezpośrednio</w:t>
      </w:r>
    </w:p>
    <w:p w14:paraId="652ACC24" w14:textId="77777777" w:rsidR="00A05607" w:rsidRPr="00A05607" w:rsidRDefault="00A05607" w:rsidP="00A05607">
      <w:pPr>
        <w:rPr>
          <w:color w:val="0070C0"/>
        </w:rPr>
      </w:pPr>
      <w:r w:rsidRPr="00A05607">
        <w:rPr>
          <w:color w:val="0070C0"/>
        </w:rPr>
        <w:t>Zakładam, że to opis tego, co do tej pory było zrobione i na tej bazie będzie pisana praca licencjacka jako, że pracę piszę się zupełnie inaczej.</w:t>
      </w:r>
    </w:p>
    <w:p w14:paraId="35E67538" w14:textId="77777777" w:rsidR="00A05607" w:rsidRPr="00A05607" w:rsidRDefault="00A05607" w:rsidP="00A05607">
      <w:pPr>
        <w:rPr>
          <w:color w:val="0070C0"/>
        </w:rPr>
      </w:pPr>
      <w:r w:rsidRPr="00A05607">
        <w:rPr>
          <w:color w:val="0070C0"/>
        </w:rPr>
        <w:t>W rozdziale Materiały i Metody, w części eksperymentalnej, powinny się znaleźć podrozdziały:</w:t>
      </w:r>
    </w:p>
    <w:p w14:paraId="652BADA6" w14:textId="77777777" w:rsidR="00A05607" w:rsidRPr="00A05607" w:rsidRDefault="00A05607" w:rsidP="00A05607">
      <w:pPr>
        <w:pStyle w:val="Akapitzlist"/>
        <w:numPr>
          <w:ilvl w:val="0"/>
          <w:numId w:val="3"/>
        </w:numPr>
        <w:spacing w:after="160" w:line="259" w:lineRule="auto"/>
        <w:rPr>
          <w:color w:val="0070C0"/>
        </w:rPr>
      </w:pPr>
      <w:r w:rsidRPr="00A05607">
        <w:rPr>
          <w:color w:val="0070C0"/>
        </w:rPr>
        <w:t xml:space="preserve">Badane gatunki niesporczaków –  Wynikach może być podany wynik o niskiej skuteczności tworzenia baryłek w przypadku </w:t>
      </w:r>
      <w:proofErr w:type="spellStart"/>
      <w:r w:rsidRPr="00A05607">
        <w:rPr>
          <w:color w:val="0070C0"/>
        </w:rPr>
        <w:t>H.d</w:t>
      </w:r>
      <w:proofErr w:type="spellEnd"/>
      <w:r w:rsidRPr="00A05607">
        <w:rPr>
          <w:color w:val="0070C0"/>
        </w:rPr>
        <w:t>. i wyborze M.t. do dalszych badań</w:t>
      </w:r>
    </w:p>
    <w:p w14:paraId="57B19E02" w14:textId="77777777" w:rsidR="00A05607" w:rsidRPr="00A05607" w:rsidRDefault="00A05607" w:rsidP="00A05607">
      <w:pPr>
        <w:pStyle w:val="Akapitzlist"/>
        <w:numPr>
          <w:ilvl w:val="0"/>
          <w:numId w:val="3"/>
        </w:numPr>
        <w:spacing w:after="160" w:line="259" w:lineRule="auto"/>
        <w:rPr>
          <w:color w:val="0070C0"/>
        </w:rPr>
      </w:pPr>
      <w:r w:rsidRPr="00A05607">
        <w:rPr>
          <w:color w:val="0070C0"/>
        </w:rPr>
        <w:t>Hodowla niesporczaków</w:t>
      </w:r>
    </w:p>
    <w:p w14:paraId="5407915C" w14:textId="77777777" w:rsidR="00A05607" w:rsidRPr="00A05607" w:rsidRDefault="00A05607" w:rsidP="00A05607">
      <w:pPr>
        <w:pStyle w:val="Akapitzlist"/>
        <w:numPr>
          <w:ilvl w:val="0"/>
          <w:numId w:val="3"/>
        </w:numPr>
        <w:spacing w:after="160" w:line="259" w:lineRule="auto"/>
        <w:rPr>
          <w:color w:val="0070C0"/>
        </w:rPr>
      </w:pPr>
      <w:r w:rsidRPr="00A05607">
        <w:rPr>
          <w:color w:val="0070C0"/>
        </w:rPr>
        <w:t xml:space="preserve">Wprowadzenie niesporczaków w stan anhydrobiozy </w:t>
      </w:r>
    </w:p>
    <w:p w14:paraId="41606012" w14:textId="77777777" w:rsidR="00A05607" w:rsidRPr="00A05607" w:rsidRDefault="00A05607" w:rsidP="00A05607">
      <w:pPr>
        <w:pStyle w:val="Akapitzlist"/>
        <w:numPr>
          <w:ilvl w:val="0"/>
          <w:numId w:val="3"/>
        </w:numPr>
        <w:spacing w:after="160" w:line="259" w:lineRule="auto"/>
        <w:rPr>
          <w:color w:val="0070C0"/>
        </w:rPr>
      </w:pPr>
      <w:r w:rsidRPr="00A05607">
        <w:rPr>
          <w:color w:val="0070C0"/>
        </w:rPr>
        <w:t xml:space="preserve">Badanie wpływu kwasu </w:t>
      </w:r>
      <w:proofErr w:type="spellStart"/>
      <w:r w:rsidRPr="00A05607">
        <w:rPr>
          <w:color w:val="0070C0"/>
        </w:rPr>
        <w:t>benzohydroksamowego</w:t>
      </w:r>
      <w:proofErr w:type="spellEnd"/>
      <w:r w:rsidRPr="00A05607">
        <w:rPr>
          <w:color w:val="0070C0"/>
        </w:rPr>
        <w:t xml:space="preserve"> (BHAM) na przebieg anhydrobiozy</w:t>
      </w:r>
    </w:p>
    <w:p w14:paraId="295270BA" w14:textId="77777777" w:rsidR="00A05607" w:rsidRPr="00A05607" w:rsidRDefault="00A05607" w:rsidP="00A05607">
      <w:pPr>
        <w:rPr>
          <w:color w:val="0070C0"/>
        </w:rPr>
      </w:pPr>
      <w:r w:rsidRPr="00A05607">
        <w:rPr>
          <w:color w:val="0070C0"/>
        </w:rPr>
        <w:t xml:space="preserve"> W rozdziale Wyniki, w części eksperymentalnej, powinny się znaleźć podrozdział:</w:t>
      </w:r>
    </w:p>
    <w:p w14:paraId="5ABB4F68" w14:textId="0F7E314F" w:rsidR="00A05607" w:rsidRPr="00A05607" w:rsidRDefault="00A05607" w:rsidP="00A05607">
      <w:pPr>
        <w:pStyle w:val="Akapitzlist"/>
        <w:numPr>
          <w:ilvl w:val="0"/>
          <w:numId w:val="4"/>
        </w:numPr>
        <w:spacing w:after="160" w:line="259" w:lineRule="auto"/>
        <w:rPr>
          <w:color w:val="0070C0"/>
        </w:rPr>
      </w:pPr>
      <w:r w:rsidRPr="00A05607">
        <w:rPr>
          <w:color w:val="0070C0"/>
        </w:rPr>
        <w:t>Wpływ inhibitora mitochondrialnej oksydazy alternatywnej na pr</w:t>
      </w:r>
      <w:r>
        <w:rPr>
          <w:color w:val="0070C0"/>
        </w:rPr>
        <w:t>z</w:t>
      </w:r>
      <w:r w:rsidRPr="00A05607">
        <w:rPr>
          <w:color w:val="0070C0"/>
        </w:rPr>
        <w:t xml:space="preserve">ebieg anhydrobiozy u </w:t>
      </w:r>
      <w:proofErr w:type="spellStart"/>
      <w:r w:rsidRPr="00A05607">
        <w:rPr>
          <w:i/>
          <w:color w:val="0070C0"/>
        </w:rPr>
        <w:t>Milnesium</w:t>
      </w:r>
      <w:proofErr w:type="spellEnd"/>
      <w:r w:rsidRPr="00A05607">
        <w:rPr>
          <w:i/>
          <w:color w:val="0070C0"/>
        </w:rPr>
        <w:t xml:space="preserve"> tardigradum</w:t>
      </w:r>
    </w:p>
    <w:p w14:paraId="65CBD3E1" w14:textId="77777777" w:rsidR="008510E3" w:rsidRDefault="008510E3">
      <w:bookmarkStart w:id="36" w:name="_GoBack"/>
      <w:bookmarkEnd w:id="36"/>
    </w:p>
    <w:sectPr w:rsidR="008510E3" w:rsidSect="008510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Hanna Kmita" w:date="2018-04-29T15:30:00Z" w:initials="HK">
    <w:p w14:paraId="24C879A3" w14:textId="77777777" w:rsidR="001A6BD7" w:rsidRDefault="001A6BD7">
      <w:pPr>
        <w:pStyle w:val="Tekstkomentarza"/>
      </w:pPr>
      <w:r>
        <w:rPr>
          <w:rStyle w:val="Odwoaniedokomentarza"/>
        </w:rPr>
        <w:annotationRef/>
      </w:r>
      <w:r>
        <w:t xml:space="preserve">myślę, że powinno być: jest mięsożerny, dlatego stosowano </w:t>
      </w:r>
      <w:proofErr w:type="spellStart"/>
      <w:r w:rsidRPr="001A6BD7">
        <w:t>Caenorhabditis</w:t>
      </w:r>
      <w:proofErr w:type="spellEnd"/>
      <w:r>
        <w:t xml:space="preserve"> </w:t>
      </w:r>
      <w:proofErr w:type="spellStart"/>
      <w:r>
        <w:t>elegans</w:t>
      </w:r>
      <w:proofErr w:type="spellEnd"/>
      <w:r>
        <w:t xml:space="preserve"> z hodowli prowadzonej przez …</w:t>
      </w:r>
    </w:p>
  </w:comment>
  <w:comment w:id="2" w:author="Hanna Kmita" w:date="2018-04-29T15:35:00Z" w:initials="HK">
    <w:p w14:paraId="39EF3011" w14:textId="77777777" w:rsidR="001A6BD7" w:rsidRDefault="001A6BD7">
      <w:pPr>
        <w:pStyle w:val="Tekstkomentarza"/>
      </w:pPr>
      <w:r>
        <w:rPr>
          <w:rStyle w:val="Odwoaniedokomentarza"/>
        </w:rPr>
        <w:annotationRef/>
      </w:r>
      <w:r>
        <w:t>naprawdę?</w:t>
      </w:r>
    </w:p>
  </w:comment>
  <w:comment w:id="3" w:author="Hanna Kmita" w:date="2018-04-29T15:29:00Z" w:initials="HK">
    <w:p w14:paraId="2813CB74" w14:textId="77777777" w:rsidR="001A6BD7" w:rsidRDefault="001A6BD7">
      <w:pPr>
        <w:pStyle w:val="Tekstkomentarza"/>
      </w:pPr>
      <w:r>
        <w:rPr>
          <w:rStyle w:val="Odwoaniedokomentarza"/>
        </w:rPr>
        <w:annotationRef/>
      </w:r>
      <w:r>
        <w:t>Wydaje mi się, że problem polegał na tym, że nie powstawały prawidłowe baryłki; czy też mylę się i baryłki powstawały, ale był problem z powrotem do aktywnego życia? Masz jakieś zdjęcia tych baryłek?</w:t>
      </w:r>
    </w:p>
  </w:comment>
  <w:comment w:id="4" w:author="Hanna Kmita" w:date="2018-04-29T15:34:00Z" w:initials="HK">
    <w:p w14:paraId="1A70DB5D" w14:textId="77777777" w:rsidR="001A6BD7" w:rsidRDefault="001A6BD7">
      <w:pPr>
        <w:pStyle w:val="Tekstkomentarza"/>
      </w:pPr>
      <w:r>
        <w:rPr>
          <w:rStyle w:val="Odwoaniedokomentarza"/>
        </w:rPr>
        <w:annotationRef/>
      </w:r>
      <w:r>
        <w:t xml:space="preserve"> w jakim sensie?</w:t>
      </w:r>
    </w:p>
  </w:comment>
  <w:comment w:id="7" w:author="Hanna Kmita" w:date="2018-04-29T15:51:00Z" w:initials="HK">
    <w:p w14:paraId="0BAE35CE" w14:textId="315030DE" w:rsidR="00BA4D89" w:rsidRDefault="00BA4D89">
      <w:pPr>
        <w:pStyle w:val="Tekstkomentarza"/>
      </w:pPr>
      <w:r>
        <w:rPr>
          <w:rStyle w:val="Odwoaniedokomentarza"/>
        </w:rPr>
        <w:annotationRef/>
      </w:r>
      <w:r>
        <w:t>Proponuję próby nazywać konkretnie: wprowadzam zmiany w tabelach</w:t>
      </w:r>
    </w:p>
  </w:comment>
  <w:comment w:id="8" w:author="Hanna Kmita" w:date="2018-04-29T15:41:00Z" w:initials="HK">
    <w:p w14:paraId="0B8D3203" w14:textId="6900A8EE" w:rsidR="001711A9" w:rsidRDefault="001711A9">
      <w:pPr>
        <w:pStyle w:val="Tekstkomentarza"/>
      </w:pPr>
      <w:r>
        <w:rPr>
          <w:rStyle w:val="Odwoaniedokomentarza"/>
        </w:rPr>
        <w:annotationRef/>
      </w:r>
      <w:r>
        <w:t>To nie są stężenia BHAM w rozpuszczalniku, tylko w środowisku niesporczaków!</w:t>
      </w:r>
    </w:p>
  </w:comment>
  <w:comment w:id="10" w:author="Hanna Kmita" w:date="2018-04-29T15:43:00Z" w:initials="HK">
    <w:p w14:paraId="595D8E8C" w14:textId="5ADF8DC8" w:rsidR="001711A9" w:rsidRDefault="001711A9">
      <w:pPr>
        <w:pStyle w:val="Tekstkomentarza"/>
      </w:pPr>
      <w:r>
        <w:rPr>
          <w:rStyle w:val="Odwoaniedokomentarza"/>
        </w:rPr>
        <w:annotationRef/>
      </w:r>
      <w:r>
        <w:t>Domyślam się o co chodzi, ale osoby, które tego nie widziały raczej się nie domyślą</w:t>
      </w:r>
    </w:p>
  </w:comment>
  <w:comment w:id="6" w:author="Hanna Kmita" w:date="2018-04-29T15:47:00Z" w:initials="HK">
    <w:p w14:paraId="44C48ED1" w14:textId="14CA1900" w:rsidR="00BA4D89" w:rsidRDefault="00BA4D89">
      <w:pPr>
        <w:pStyle w:val="Tekstkomentarza"/>
      </w:pPr>
      <w:r>
        <w:rPr>
          <w:rStyle w:val="Odwoaniedokomentarza"/>
        </w:rPr>
        <w:annotationRef/>
      </w:r>
      <w:r>
        <w:t>TO JEST CZĘŚĆ, KTÓRA POWINNA ZNALEŻĆ SIĘ W METODACH</w:t>
      </w:r>
    </w:p>
  </w:comment>
  <w:comment w:id="11" w:author="Hanna Kmita" w:date="2018-04-29T15:45:00Z" w:initials="HK">
    <w:p w14:paraId="4D4F29B1" w14:textId="27CB5556" w:rsidR="001711A9" w:rsidRDefault="001711A9">
      <w:pPr>
        <w:pStyle w:val="Tekstkomentarza"/>
      </w:pPr>
      <w:r>
        <w:rPr>
          <w:rStyle w:val="Odwoaniedokomentarza"/>
        </w:rPr>
        <w:annotationRef/>
      </w:r>
      <w:r>
        <w:t xml:space="preserve">Eksperyment obejmuje dehydratację i </w:t>
      </w:r>
      <w:proofErr w:type="spellStart"/>
      <w:r>
        <w:t>rehydratację</w:t>
      </w:r>
      <w:proofErr w:type="spellEnd"/>
      <w:r w:rsidR="00BA4D89">
        <w:t>; Powinno być: Po dehydratacji obserwowano trzy stany….</w:t>
      </w:r>
    </w:p>
  </w:comment>
  <w:comment w:id="12" w:author="Hanna Kmita" w:date="2018-04-29T15:46:00Z" w:initials="HK">
    <w:p w14:paraId="7E4C3F8A" w14:textId="2A369992" w:rsidR="001711A9" w:rsidRDefault="001711A9">
      <w:pPr>
        <w:pStyle w:val="Tekstkomentarza"/>
      </w:pPr>
      <w:r>
        <w:rPr>
          <w:rStyle w:val="Odwoaniedokomentarza"/>
        </w:rPr>
        <w:annotationRef/>
      </w:r>
      <w:r>
        <w:t>Jak wyżej</w:t>
      </w:r>
      <w:r w:rsidR="00BA4D89">
        <w:t>; Po dodaniu wody obserwowano</w:t>
      </w:r>
    </w:p>
  </w:comment>
  <w:comment w:id="21" w:author="Hanna Kmita" w:date="2018-04-29T15:55:00Z" w:initials="HK">
    <w:p w14:paraId="2974315C" w14:textId="46BF28F4" w:rsidR="00BA4D89" w:rsidRDefault="00BA4D89">
      <w:pPr>
        <w:pStyle w:val="Tekstkomentarza"/>
      </w:pPr>
      <w:r>
        <w:rPr>
          <w:rStyle w:val="Odwoaniedokomentarza"/>
        </w:rPr>
        <w:annotationRef/>
      </w:r>
      <w:r>
        <w:t xml:space="preserve">Wygląda to identycznie jak w tabeli powyżej; </w:t>
      </w:r>
      <w:proofErr w:type="spellStart"/>
      <w:r>
        <w:t>hmmm</w:t>
      </w:r>
      <w:proofErr w:type="spellEnd"/>
      <w:r>
        <w:t>?</w:t>
      </w:r>
    </w:p>
  </w:comment>
  <w:comment w:id="22" w:author="Hanna Kmita" w:date="2018-04-29T15:57:00Z" w:initials="HK">
    <w:p w14:paraId="2EFBADAC" w14:textId="1D872091" w:rsidR="002B18E3" w:rsidRDefault="002B18E3">
      <w:pPr>
        <w:pStyle w:val="Tekstkomentarza"/>
      </w:pPr>
      <w:r>
        <w:rPr>
          <w:rStyle w:val="Odwoaniedokomentarza"/>
        </w:rPr>
        <w:annotationRef/>
      </w:r>
      <w:r>
        <w:t>Jak wyżej, ta część to ponowne opisanie metody; wystarczy to zrobić raz w Materiałach i Metodach</w:t>
      </w:r>
    </w:p>
  </w:comment>
  <w:comment w:id="24" w:author="Hanna Kmita" w:date="2018-04-29T16:02:00Z" w:initials="HK">
    <w:p w14:paraId="02363EDE" w14:textId="2337B751" w:rsidR="002B18E3" w:rsidRDefault="002B18E3">
      <w:pPr>
        <w:pStyle w:val="Tekstkomentarza"/>
      </w:pPr>
      <w:r>
        <w:rPr>
          <w:rStyle w:val="Odwoaniedokomentarza"/>
        </w:rPr>
        <w:annotationRef/>
      </w:r>
      <w:r>
        <w:t>To co w tabeli (powyżej) temu przeczy</w:t>
      </w:r>
    </w:p>
  </w:comment>
  <w:comment w:id="33" w:author="Hanna Kmita" w:date="2018-04-29T16:05:00Z" w:initials="HK">
    <w:p w14:paraId="2B80696E" w14:textId="0F181F95" w:rsidR="002B18E3" w:rsidRDefault="002B18E3">
      <w:pPr>
        <w:pStyle w:val="Tekstkomentarza"/>
      </w:pPr>
      <w:r>
        <w:rPr>
          <w:rStyle w:val="Odwoaniedokomentarza"/>
        </w:rPr>
        <w:annotationRef/>
      </w:r>
      <w:r>
        <w:t xml:space="preserve">Jak to się ma do </w:t>
      </w:r>
      <w:proofErr w:type="spellStart"/>
      <w:r>
        <w:t>exp</w:t>
      </w:r>
      <w:proofErr w:type="spellEnd"/>
      <w:r>
        <w:t>. 1, w którym dla tych warunków otrzymano 8 baryłek?</w:t>
      </w:r>
    </w:p>
  </w:comment>
  <w:comment w:id="34" w:author="Hanna Kmita" w:date="2018-04-29T16:06:00Z" w:initials="HK">
    <w:p w14:paraId="2B804E21" w14:textId="14C3971F" w:rsidR="002B18E3" w:rsidRDefault="002B18E3">
      <w:pPr>
        <w:pStyle w:val="Tekstkomentarza"/>
      </w:pPr>
      <w:r>
        <w:rPr>
          <w:rStyle w:val="Odwoaniedokomentarza"/>
        </w:rPr>
        <w:annotationRef/>
      </w:r>
      <w:r>
        <w:t>A skąd się wzięły te baryłki?</w:t>
      </w:r>
      <w:r w:rsidR="00A11246">
        <w:t xml:space="preserve"> I to po 1h w wodzie?</w:t>
      </w:r>
    </w:p>
  </w:comment>
  <w:comment w:id="35" w:author="Hanna Kmita" w:date="2018-04-29T16:07:00Z" w:initials="HK">
    <w:p w14:paraId="2E8941D3" w14:textId="06EEC964" w:rsidR="00A11246" w:rsidRDefault="00A11246">
      <w:pPr>
        <w:pStyle w:val="Tekstkomentarza"/>
      </w:pPr>
      <w:r>
        <w:rPr>
          <w:rStyle w:val="Odwoaniedokomentarza"/>
        </w:rPr>
        <w:annotationRef/>
      </w:r>
      <w:r>
        <w:t>Czyli przez 24h nic się nie zmieniło?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4C879A3" w15:done="0"/>
  <w15:commentEx w15:paraId="39EF3011" w15:done="0"/>
  <w15:commentEx w15:paraId="2813CB74" w15:done="0"/>
  <w15:commentEx w15:paraId="1A70DB5D" w15:done="0"/>
  <w15:commentEx w15:paraId="0BAE35CE" w15:done="0"/>
  <w15:commentEx w15:paraId="0B8D3203" w15:done="0"/>
  <w15:commentEx w15:paraId="595D8E8C" w15:done="0"/>
  <w15:commentEx w15:paraId="44C48ED1" w15:done="0"/>
  <w15:commentEx w15:paraId="4D4F29B1" w15:done="0"/>
  <w15:commentEx w15:paraId="7E4C3F8A" w15:done="0"/>
  <w15:commentEx w15:paraId="2974315C" w15:done="0"/>
  <w15:commentEx w15:paraId="2EFBADAC" w15:done="0"/>
  <w15:commentEx w15:paraId="02363EDE" w15:done="0"/>
  <w15:commentEx w15:paraId="2B80696E" w15:done="0"/>
  <w15:commentEx w15:paraId="2B804E21" w15:done="0"/>
  <w15:commentEx w15:paraId="2E8941D3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063DAD"/>
    <w:multiLevelType w:val="hybridMultilevel"/>
    <w:tmpl w:val="9F5AE3B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367BA8"/>
    <w:multiLevelType w:val="hybridMultilevel"/>
    <w:tmpl w:val="7054CFE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F24F0A"/>
    <w:multiLevelType w:val="hybridMultilevel"/>
    <w:tmpl w:val="FA28873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B27E54"/>
    <w:multiLevelType w:val="hybridMultilevel"/>
    <w:tmpl w:val="41A85E6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Hanna Kmita">
    <w15:presenceInfo w15:providerId="Windows Live" w15:userId="0543e3210b5eeea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828"/>
    <w:rsid w:val="001711A9"/>
    <w:rsid w:val="001A6BD7"/>
    <w:rsid w:val="002B18E3"/>
    <w:rsid w:val="004753A3"/>
    <w:rsid w:val="00514311"/>
    <w:rsid w:val="008510E3"/>
    <w:rsid w:val="00A05607"/>
    <w:rsid w:val="00A11246"/>
    <w:rsid w:val="00BA4D89"/>
    <w:rsid w:val="00FB7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8B0502"/>
  <w15:docId w15:val="{EFE6C2FB-4F18-47B1-AECE-C4FBC4B80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FB7828"/>
    <w:rPr>
      <w:rFonts w:eastAsiaTheme="minorEastAsia"/>
      <w:lang w:eastAsia="pl-PL"/>
    </w:rPr>
  </w:style>
  <w:style w:type="paragraph" w:styleId="Nagwek1">
    <w:name w:val="heading 1"/>
    <w:basedOn w:val="Normalny"/>
    <w:link w:val="Nagwek1Znak"/>
    <w:uiPriority w:val="9"/>
    <w:qFormat/>
    <w:rsid w:val="00FB782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0"/>
      <w:szCs w:val="4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B78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B7828"/>
    <w:rPr>
      <w:rFonts w:ascii="Times New Roman" w:eastAsia="Times New Roman" w:hAnsi="Times New Roman" w:cs="Times New Roman"/>
      <w:b/>
      <w:bCs/>
      <w:kern w:val="36"/>
      <w:sz w:val="40"/>
      <w:szCs w:val="48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FB7828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eastAsia="pl-PL"/>
    </w:rPr>
  </w:style>
  <w:style w:type="paragraph" w:styleId="Akapitzlist">
    <w:name w:val="List Paragraph"/>
    <w:basedOn w:val="Normalny"/>
    <w:uiPriority w:val="34"/>
    <w:qFormat/>
    <w:rsid w:val="00FB7828"/>
    <w:pPr>
      <w:ind w:left="720"/>
      <w:contextualSpacing/>
    </w:pPr>
  </w:style>
  <w:style w:type="table" w:styleId="Tabela-Siatka">
    <w:name w:val="Table Grid"/>
    <w:basedOn w:val="Standardowy"/>
    <w:uiPriority w:val="59"/>
    <w:rsid w:val="00FB7828"/>
    <w:pPr>
      <w:spacing w:after="0" w:line="240" w:lineRule="auto"/>
    </w:pPr>
    <w:rPr>
      <w:rFonts w:eastAsiaTheme="minorEastAsia"/>
      <w:lang w:eastAsia="pl-PL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egenda">
    <w:name w:val="caption"/>
    <w:basedOn w:val="Normalny"/>
    <w:next w:val="Normalny"/>
    <w:uiPriority w:val="35"/>
    <w:unhideWhenUsed/>
    <w:qFormat/>
    <w:rsid w:val="00FB782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4753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753A3"/>
    <w:rPr>
      <w:rFonts w:ascii="Segoe UI" w:eastAsiaTheme="minorEastAsia" w:hAnsi="Segoe UI" w:cs="Segoe UI"/>
      <w:sz w:val="18"/>
      <w:szCs w:val="18"/>
      <w:lang w:eastAsia="pl-PL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1A6BD7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1A6BD7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1A6BD7"/>
    <w:rPr>
      <w:rFonts w:eastAsiaTheme="minorEastAsia"/>
      <w:sz w:val="20"/>
      <w:szCs w:val="20"/>
      <w:lang w:eastAsia="pl-PL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1A6BD7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1A6BD7"/>
    <w:rPr>
      <w:rFonts w:eastAsiaTheme="minorEastAsia"/>
      <w:b/>
      <w:bCs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1115</Words>
  <Characters>6692</Characters>
  <Application>Microsoft Office Word</Application>
  <DocSecurity>0</DocSecurity>
  <Lines>55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Użytkownik systemu Windows</dc:creator>
  <cp:lastModifiedBy>Hanna Kmita</cp:lastModifiedBy>
  <cp:revision>4</cp:revision>
  <dcterms:created xsi:type="dcterms:W3CDTF">2018-04-27T18:08:00Z</dcterms:created>
  <dcterms:modified xsi:type="dcterms:W3CDTF">2018-04-29T14:21:00Z</dcterms:modified>
</cp:coreProperties>
</file>